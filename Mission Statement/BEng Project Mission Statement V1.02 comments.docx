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9244" w14:textId="64C968FD" w:rsidR="00635569" w:rsidRDefault="009D5440" w:rsidP="00F13D4F">
      <w:pPr>
        <w:pStyle w:val="Title"/>
        <w:jc w:val="center"/>
        <w:rPr>
          <w:ins w:id="0" w:author="sdjokic" w:date="2017-11-21T21:30:00Z"/>
          <w:sz w:val="34"/>
          <w:u w:val="single"/>
        </w:rPr>
      </w:pPr>
      <w:r w:rsidRPr="009D5440">
        <w:rPr>
          <w:sz w:val="34"/>
          <w:u w:val="single"/>
        </w:rPr>
        <w:t>B</w:t>
      </w:r>
      <w:ins w:id="1" w:author="MCDONALD Michael" w:date="2017-11-23T14:30:00Z">
        <w:r w:rsidR="00F13D4F">
          <w:rPr>
            <w:sz w:val="34"/>
            <w:u w:val="single"/>
          </w:rPr>
          <w:t>E</w:t>
        </w:r>
      </w:ins>
      <w:del w:id="2" w:author="MCDONALD Michael" w:date="2017-11-23T14:30:00Z">
        <w:r w:rsidRPr="009D5440" w:rsidDel="00F13D4F">
          <w:rPr>
            <w:sz w:val="34"/>
            <w:u w:val="single"/>
          </w:rPr>
          <w:delText>e</w:delText>
        </w:r>
      </w:del>
      <w:r w:rsidRPr="009D5440">
        <w:rPr>
          <w:sz w:val="34"/>
          <w:u w:val="single"/>
        </w:rPr>
        <w:t xml:space="preserve">ng </w:t>
      </w:r>
      <w:r w:rsidR="00635569" w:rsidRPr="009D5440">
        <w:rPr>
          <w:sz w:val="34"/>
          <w:u w:val="single"/>
        </w:rPr>
        <w:t>Project Mission Statement</w:t>
      </w:r>
    </w:p>
    <w:p w14:paraId="4C6C0CA9" w14:textId="77777777" w:rsidR="009D5440" w:rsidRPr="009D5440" w:rsidRDefault="009D5440" w:rsidP="009D5440"/>
    <w:p w14:paraId="591D1B5C" w14:textId="391A4C5C" w:rsidR="00635569" w:rsidRPr="009D5440" w:rsidDel="00774A09" w:rsidRDefault="009D5440" w:rsidP="005F1BAD">
      <w:pPr>
        <w:pStyle w:val="Heading1"/>
        <w:spacing w:before="60"/>
        <w:jc w:val="center"/>
        <w:rPr>
          <w:del w:id="3" w:author="MCDONALD Michael" w:date="2017-11-23T16:24:00Z"/>
          <w:rStyle w:val="BookTitle"/>
          <w:rFonts w:asciiTheme="minorHAnsi" w:hAnsiTheme="minorHAnsi"/>
          <w:i w:val="0"/>
          <w:color w:val="000000" w:themeColor="text1"/>
          <w:sz w:val="36"/>
        </w:rPr>
      </w:pPr>
      <w:commentRangeStart w:id="4"/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>REMOTE</w:t>
      </w:r>
      <w:ins w:id="5" w:author="sdjokic" w:date="2017-11-21T22:53:00Z">
        <w:r w:rsidR="00641914">
          <w:rPr>
            <w:rStyle w:val="BookTitle"/>
            <w:rFonts w:asciiTheme="minorHAnsi" w:hAnsiTheme="minorHAnsi"/>
            <w:i w:val="0"/>
            <w:color w:val="000000" w:themeColor="text1"/>
            <w:sz w:val="36"/>
          </w:rPr>
          <w:t>LY</w:t>
        </w:r>
      </w:ins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 xml:space="preserve"> ACTIVATED </w:t>
      </w:r>
      <w:del w:id="6" w:author="MCDONALD Michael" w:date="2017-11-23T16:32:00Z">
        <w:r w:rsidRPr="009D5440" w:rsidDel="00E955C7">
          <w:rPr>
            <w:rStyle w:val="BookTitle"/>
            <w:rFonts w:asciiTheme="minorHAnsi" w:hAnsiTheme="minorHAnsi"/>
            <w:i w:val="0"/>
            <w:color w:val="000000" w:themeColor="text1"/>
            <w:sz w:val="36"/>
          </w:rPr>
          <w:delText xml:space="preserve">DEMAND </w:delText>
        </w:r>
      </w:del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>CONTROL AND</w:t>
      </w:r>
      <w:ins w:id="7" w:author="MCDONALD Michael" w:date="2017-11-23T16:32:00Z">
        <w:r w:rsidR="00E955C7">
          <w:rPr>
            <w:rStyle w:val="BookTitle"/>
            <w:rFonts w:asciiTheme="minorHAnsi" w:hAnsiTheme="minorHAnsi"/>
            <w:i w:val="0"/>
            <w:color w:val="000000" w:themeColor="text1"/>
            <w:sz w:val="36"/>
          </w:rPr>
          <w:t xml:space="preserve"> </w:t>
        </w:r>
        <w:r w:rsidR="00E955C7" w:rsidRPr="009D5440">
          <w:rPr>
            <w:rStyle w:val="BookTitle"/>
            <w:rFonts w:asciiTheme="minorHAnsi" w:hAnsiTheme="minorHAnsi"/>
            <w:i w:val="0"/>
            <w:color w:val="000000" w:themeColor="text1"/>
            <w:sz w:val="36"/>
          </w:rPr>
          <w:t>DEMAND</w:t>
        </w:r>
      </w:ins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 xml:space="preserve"> RESPONSE OF AGGREGATED ELECTRIC VEHICLES</w:t>
      </w:r>
      <w:commentRangeEnd w:id="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CEB2424" w14:textId="77777777" w:rsidR="005F1BAD" w:rsidRPr="005F1BAD" w:rsidRDefault="005F1BAD" w:rsidP="00774A09">
      <w:pPr>
        <w:pStyle w:val="Heading1"/>
        <w:spacing w:before="60"/>
        <w:jc w:val="center"/>
        <w:pPrChange w:id="8" w:author="MCDONALD Michael" w:date="2017-11-23T16:24:00Z">
          <w:pPr/>
        </w:pPrChange>
      </w:pPr>
    </w:p>
    <w:p w14:paraId="35D1C19C" w14:textId="77777777" w:rsidR="005F1BAD" w:rsidRPr="005F1BAD" w:rsidRDefault="005F1BAD" w:rsidP="005F1BAD"/>
    <w:p w14:paraId="4CAF89DD" w14:textId="41B40F31" w:rsidR="00635569" w:rsidRDefault="00635569" w:rsidP="00C87289">
      <w:pPr>
        <w:pStyle w:val="Subtitle"/>
        <w:spacing w:after="0"/>
      </w:pPr>
      <w:r>
        <w:t>Student: M</w:t>
      </w:r>
      <w:r w:rsidR="00EE30F9">
        <w:t>ichael</w:t>
      </w:r>
      <w:r>
        <w:t xml:space="preserve"> McDonald (s1425486)</w:t>
      </w:r>
    </w:p>
    <w:p w14:paraId="0548BD47" w14:textId="5BB7E05F" w:rsidR="00635569" w:rsidRDefault="00635569" w:rsidP="00C87289">
      <w:pPr>
        <w:pStyle w:val="Subtitle"/>
        <w:spacing w:after="0"/>
      </w:pPr>
      <w:r>
        <w:t>Supervisor: Dr S</w:t>
      </w:r>
      <w:r w:rsidR="00EE30F9">
        <w:t>asa</w:t>
      </w:r>
      <w:r>
        <w:t xml:space="preserve"> Djokic</w:t>
      </w:r>
    </w:p>
    <w:p w14:paraId="46FE7EC8" w14:textId="53D63BFD" w:rsidR="005A4E8E" w:rsidRDefault="00635569" w:rsidP="005F1BAD">
      <w:pPr>
        <w:pStyle w:val="Subtitle"/>
        <w:spacing w:after="0"/>
      </w:pPr>
      <w:r>
        <w:t xml:space="preserve">Subject Area: </w:t>
      </w:r>
      <w:r w:rsidR="00EE30F9">
        <w:t xml:space="preserve">Electric Vehicles, </w:t>
      </w:r>
      <w:r>
        <w:t>Smart Grid</w:t>
      </w:r>
    </w:p>
    <w:p w14:paraId="2C528DA2" w14:textId="7B0FA966" w:rsidR="00635569" w:rsidRDefault="00A119F9" w:rsidP="00C87289">
      <w:pPr>
        <w:pStyle w:val="Heading1"/>
      </w:pPr>
      <w:ins w:id="9" w:author="sdjokic" w:date="2017-11-21T21:57:00Z">
        <w:r>
          <w:t>Description and Objectives</w:t>
        </w:r>
      </w:ins>
      <w:ins w:id="10" w:author="sdjokic" w:date="2017-11-21T21:58:00Z">
        <w:r>
          <w:t xml:space="preserve"> of the </w:t>
        </w:r>
      </w:ins>
      <w:r w:rsidR="00635569">
        <w:t xml:space="preserve">Project </w:t>
      </w:r>
      <w:del w:id="11" w:author="sdjokic" w:date="2017-11-21T21:57:00Z">
        <w:r w:rsidR="00635569" w:rsidDel="00A119F9">
          <w:delText>Definition</w:delText>
        </w:r>
      </w:del>
      <w:r w:rsidR="00635569">
        <w:t>:</w:t>
      </w:r>
    </w:p>
    <w:p w14:paraId="12019E69" w14:textId="465F79DA" w:rsidR="008A4A56" w:rsidRDefault="00635569" w:rsidP="009D5440">
      <w:pPr>
        <w:jc w:val="both"/>
        <w:rPr>
          <w:ins w:id="12" w:author="sdjokic" w:date="2017-11-21T21:42:00Z"/>
        </w:rPr>
      </w:pPr>
      <w:r>
        <w:t xml:space="preserve">The </w:t>
      </w:r>
      <w:r w:rsidR="005A4E8E">
        <w:t xml:space="preserve">aim of the project is to analyse the feasibility </w:t>
      </w:r>
      <w:ins w:id="13" w:author="sdjokic" w:date="2017-11-21T21:40:00Z">
        <w:r w:rsidR="008A4A56">
          <w:t xml:space="preserve">of implementing a </w:t>
        </w:r>
      </w:ins>
      <w:ins w:id="14" w:author="sdjokic" w:date="2017-11-21T21:41:00Z">
        <w:r w:rsidR="008A4A56">
          <w:t xml:space="preserve">remote </w:t>
        </w:r>
      </w:ins>
      <w:ins w:id="15" w:author="sdjokic" w:date="2017-11-21T22:44:00Z">
        <w:r w:rsidR="00DA4B45">
          <w:t xml:space="preserve">on-off switching </w:t>
        </w:r>
      </w:ins>
      <w:ins w:id="16" w:author="sdjokic" w:date="2017-11-21T21:40:00Z">
        <w:r w:rsidR="008A4A56">
          <w:t xml:space="preserve">control </w:t>
        </w:r>
      </w:ins>
      <w:ins w:id="17" w:author="sdjokic" w:date="2017-11-21T21:41:00Z">
        <w:r w:rsidR="008A4A56">
          <w:t xml:space="preserve">scheme </w:t>
        </w:r>
      </w:ins>
      <w:del w:id="18" w:author="sdjokic" w:date="2017-11-21T21:40:00Z">
        <w:r w:rsidR="005A4E8E" w:rsidDel="008A4A56">
          <w:delText xml:space="preserve">and design an algorithm to calculate the predicted demand capabilities </w:delText>
        </w:r>
      </w:del>
      <w:r w:rsidR="005A4E8E">
        <w:t xml:space="preserve">of </w:t>
      </w:r>
      <w:ins w:id="19" w:author="sdjokic" w:date="2017-11-21T21:41:00Z">
        <w:r w:rsidR="008A4A56">
          <w:t xml:space="preserve">charging </w:t>
        </w:r>
      </w:ins>
      <w:r w:rsidR="005A4E8E">
        <w:t xml:space="preserve">a fleet of </w:t>
      </w:r>
      <w:ins w:id="20" w:author="sdjokic" w:date="2017-11-21T21:33:00Z">
        <w:r w:rsidR="009D5440">
          <w:t>“</w:t>
        </w:r>
      </w:ins>
      <w:r w:rsidR="005A4E8E">
        <w:t>high</w:t>
      </w:r>
      <w:ins w:id="21" w:author="MCDONALD Michael" w:date="2017-11-23T14:50:00Z">
        <w:r w:rsidR="0092647C">
          <w:t>-</w:t>
        </w:r>
      </w:ins>
      <w:del w:id="22" w:author="MCDONALD Michael" w:date="2017-11-23T14:50:00Z">
        <w:r w:rsidR="005A4E8E" w:rsidDel="0092647C">
          <w:delText xml:space="preserve"> </w:delText>
        </w:r>
      </w:del>
      <w:r w:rsidR="005A4E8E">
        <w:t>end</w:t>
      </w:r>
      <w:ins w:id="23" w:author="sdjokic" w:date="2017-11-21T21:33:00Z">
        <w:r w:rsidR="009D5440">
          <w:t>”</w:t>
        </w:r>
      </w:ins>
      <w:r w:rsidR="005A4E8E">
        <w:t xml:space="preserve"> electric vehicles</w:t>
      </w:r>
      <w:ins w:id="24" w:author="sdjokic" w:date="2017-11-21T21:33:00Z">
        <w:r w:rsidR="009D5440">
          <w:t xml:space="preserve"> (</w:t>
        </w:r>
      </w:ins>
      <w:commentRangeStart w:id="25"/>
      <w:ins w:id="26" w:author="sdjokic" w:date="2017-11-21T21:39:00Z">
        <w:r w:rsidR="008A4A56">
          <w:t>HE-</w:t>
        </w:r>
      </w:ins>
      <w:ins w:id="27" w:author="sdjokic" w:date="2017-11-21T21:33:00Z">
        <w:r w:rsidR="009D5440">
          <w:t>EVs</w:t>
        </w:r>
      </w:ins>
      <w:commentRangeEnd w:id="25"/>
      <w:ins w:id="28" w:author="sdjokic" w:date="2017-11-21T22:13:00Z">
        <w:r w:rsidR="0025244D">
          <w:rPr>
            <w:rStyle w:val="CommentReference"/>
          </w:rPr>
          <w:commentReference w:id="25"/>
        </w:r>
      </w:ins>
      <w:ins w:id="29" w:author="sdjokic" w:date="2017-11-21T21:40:00Z">
        <w:r w:rsidR="008A4A56">
          <w:t xml:space="preserve">, which are generally defined as </w:t>
        </w:r>
      </w:ins>
      <w:ins w:id="30" w:author="sdjokic" w:date="2017-11-21T21:41:00Z">
        <w:r w:rsidR="008A4A56">
          <w:t xml:space="preserve">EVs with battery capacity </w:t>
        </w:r>
      </w:ins>
      <w:ins w:id="31" w:author="sdjokic" w:date="2017-11-21T21:42:00Z">
        <w:r w:rsidR="008A4A56">
          <w:t>of around 100 kWh</w:t>
        </w:r>
      </w:ins>
      <w:ins w:id="32" w:author="sdjokic" w:date="2017-11-21T22:14:00Z">
        <w:r w:rsidR="0025244D">
          <w:t>, or higher</w:t>
        </w:r>
      </w:ins>
      <w:ins w:id="33" w:author="sdjokic" w:date="2017-11-21T21:42:00Z">
        <w:r w:rsidR="008A4A56">
          <w:t>)</w:t>
        </w:r>
      </w:ins>
      <w:r w:rsidR="005A4E8E">
        <w:t xml:space="preserve">. </w:t>
      </w:r>
      <w:del w:id="34" w:author="sdjokic" w:date="2017-11-21T21:34:00Z">
        <w:r w:rsidR="005A4E8E" w:rsidDel="009D5440">
          <w:delText>Methods of</w:delText>
        </w:r>
      </w:del>
      <w:ins w:id="35" w:author="sdjokic" w:date="2017-11-21T21:34:00Z">
        <w:r w:rsidR="009D5440">
          <w:t>The</w:t>
        </w:r>
      </w:ins>
      <w:r w:rsidR="005A4E8E">
        <w:t xml:space="preserve"> </w:t>
      </w:r>
      <w:ins w:id="36" w:author="sdjokic" w:date="2017-11-21T21:42:00Z">
        <w:r w:rsidR="008A4A56">
          <w:t>work on the project will have several stages:</w:t>
        </w:r>
      </w:ins>
    </w:p>
    <w:p w14:paraId="387D6446" w14:textId="77777777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37" w:author="sdjokic" w:date="2017-11-21T21:44:00Z"/>
        </w:rPr>
      </w:pPr>
      <w:ins w:id="38" w:author="sdjokic" w:date="2017-11-21T21:43:00Z">
        <w:r>
          <w:t xml:space="preserve">Initial </w:t>
        </w:r>
      </w:ins>
      <w:r w:rsidR="005A4E8E">
        <w:t xml:space="preserve">analysis will </w:t>
      </w:r>
      <w:del w:id="39" w:author="sdjokic" w:date="2017-11-21T21:43:00Z">
        <w:r w:rsidR="005A4E8E" w:rsidDel="008A4A56">
          <w:delText>include research int</w:delText>
        </w:r>
      </w:del>
      <w:ins w:id="40" w:author="sdjokic" w:date="2017-11-21T21:43:00Z">
        <w:r>
          <w:t xml:space="preserve">provide a detailed review </w:t>
        </w:r>
      </w:ins>
      <w:r w:rsidR="005A4E8E">
        <w:t>o</w:t>
      </w:r>
      <w:ins w:id="41" w:author="sdjokic" w:date="2017-11-21T21:43:00Z">
        <w:r>
          <w:t>f</w:t>
        </w:r>
      </w:ins>
      <w:r w:rsidR="005A4E8E">
        <w:t xml:space="preserve"> </w:t>
      </w:r>
      <w:del w:id="42" w:author="sdjokic" w:date="2017-11-21T21:34:00Z">
        <w:r w:rsidR="005A4E8E" w:rsidDel="009D5440">
          <w:delText xml:space="preserve">current </w:delText>
        </w:r>
      </w:del>
      <w:ins w:id="43" w:author="sdjokic" w:date="2017-11-21T21:34:00Z">
        <w:r w:rsidR="009D5440">
          <w:t xml:space="preserve">existing </w:t>
        </w:r>
      </w:ins>
      <w:ins w:id="44" w:author="sdjokic" w:date="2017-11-21T21:43:00Z">
        <w:r>
          <w:t xml:space="preserve">grid-to-vehicle (G2V) and </w:t>
        </w:r>
      </w:ins>
      <w:r w:rsidR="005A4E8E">
        <w:t>vehicle</w:t>
      </w:r>
      <w:del w:id="45" w:author="sdjokic" w:date="2017-11-21T21:34:00Z">
        <w:r w:rsidR="005A4E8E" w:rsidDel="009D5440">
          <w:delText xml:space="preserve"> </w:delText>
        </w:r>
      </w:del>
      <w:ins w:id="46" w:author="sdjokic" w:date="2017-11-21T21:34:00Z">
        <w:r w:rsidR="009D5440">
          <w:t>-</w:t>
        </w:r>
      </w:ins>
      <w:r w:rsidR="005A4E8E">
        <w:t>to</w:t>
      </w:r>
      <w:del w:id="47" w:author="sdjokic" w:date="2017-11-21T21:34:00Z">
        <w:r w:rsidR="005A4E8E" w:rsidDel="009D5440">
          <w:delText xml:space="preserve"> </w:delText>
        </w:r>
      </w:del>
      <w:ins w:id="48" w:author="sdjokic" w:date="2017-11-21T21:34:00Z">
        <w:r w:rsidR="009D5440">
          <w:t>-</w:t>
        </w:r>
      </w:ins>
      <w:r w:rsidR="005A4E8E">
        <w:t xml:space="preserve">grid </w:t>
      </w:r>
      <w:ins w:id="49" w:author="sdjokic" w:date="2017-11-21T21:34:00Z">
        <w:r w:rsidR="009D5440">
          <w:t xml:space="preserve">(V2G) </w:t>
        </w:r>
      </w:ins>
      <w:r w:rsidR="005A4E8E">
        <w:t>demand response methods</w:t>
      </w:r>
      <w:ins w:id="50" w:author="sdjokic" w:date="2017-11-21T21:44:00Z">
        <w:r>
          <w:t>.</w:t>
        </w:r>
      </w:ins>
    </w:p>
    <w:p w14:paraId="041E16D4" w14:textId="258D593F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51" w:author="sdjokic" w:date="2017-11-21T21:46:00Z"/>
        </w:rPr>
      </w:pPr>
      <w:ins w:id="52" w:author="sdjokic" w:date="2017-11-21T21:46:00Z">
        <w:del w:id="53" w:author="MCDONALD Michael" w:date="2017-11-23T14:32:00Z">
          <w:r w:rsidDel="00F13D4F">
            <w:delText>Afterwards,</w:delText>
          </w:r>
        </w:del>
      </w:ins>
      <w:del w:id="54" w:author="MCDONALD Michael" w:date="2017-11-23T14:32:00Z">
        <w:r w:rsidR="005A4E8E" w:rsidDel="00F13D4F">
          <w:delText xml:space="preserve"> and a</w:delText>
        </w:r>
      </w:del>
      <w:ins w:id="55" w:author="MCDONALD Michael" w:date="2017-11-23T14:32:00Z">
        <w:r w:rsidR="00F13D4F">
          <w:t>Afterwards, a</w:t>
        </w:r>
      </w:ins>
      <w:r w:rsidR="005A4E8E">
        <w:t xml:space="preserve"> machine learning analysis of </w:t>
      </w:r>
      <w:ins w:id="56" w:author="sdjokic" w:date="2017-11-21T21:54:00Z">
        <w:r w:rsidR="00A119F9">
          <w:t xml:space="preserve">a representative set of </w:t>
        </w:r>
      </w:ins>
      <w:ins w:id="57" w:author="sdjokic" w:date="2017-11-21T21:47:00Z">
        <w:r>
          <w:t xml:space="preserve">HE-EV </w:t>
        </w:r>
      </w:ins>
      <w:r w:rsidR="005A4E8E">
        <w:t xml:space="preserve">user profiles </w:t>
      </w:r>
      <w:ins w:id="58" w:author="sdjokic" w:date="2017-11-21T21:47:00Z">
        <w:r>
          <w:t>will be performed</w:t>
        </w:r>
      </w:ins>
      <w:ins w:id="59" w:author="sdjokic" w:date="2017-11-21T21:51:00Z">
        <w:r w:rsidR="00A119F9">
          <w:t>, in order</w:t>
        </w:r>
      </w:ins>
      <w:ins w:id="60" w:author="sdjokic" w:date="2017-11-21T21:47:00Z">
        <w:r>
          <w:t xml:space="preserve"> </w:t>
        </w:r>
      </w:ins>
      <w:r w:rsidR="005A4E8E">
        <w:t xml:space="preserve">to predict the </w:t>
      </w:r>
      <w:ins w:id="61" w:author="sdjokic" w:date="2017-11-21T21:48:00Z">
        <w:r>
          <w:t>time-varying (</w:t>
        </w:r>
      </w:ins>
      <w:ins w:id="62" w:author="sdjokic" w:date="2017-11-21T21:49:00Z">
        <w:r w:rsidR="00A119F9">
          <w:t xml:space="preserve">i.e. </w:t>
        </w:r>
      </w:ins>
      <w:ins w:id="63" w:author="sdjokic" w:date="2017-11-21T21:48:00Z">
        <w:r>
          <w:t xml:space="preserve">time of the day, day of the week) </w:t>
        </w:r>
      </w:ins>
      <w:r w:rsidR="005A4E8E">
        <w:t xml:space="preserve">charge status and </w:t>
      </w:r>
      <w:del w:id="64" w:author="sdjokic" w:date="2017-11-21T21:52:00Z">
        <w:r w:rsidR="005A4E8E" w:rsidDel="00A119F9">
          <w:delText xml:space="preserve">capabilities </w:delText>
        </w:r>
      </w:del>
      <w:ins w:id="65" w:author="sdjokic" w:date="2017-11-21T21:52:00Z">
        <w:r w:rsidR="00A119F9">
          <w:t xml:space="preserve">potential </w:t>
        </w:r>
      </w:ins>
      <w:r w:rsidR="005A4E8E">
        <w:t>of individual vehicles</w:t>
      </w:r>
      <w:ins w:id="66" w:author="sdjokic" w:date="2017-11-21T21:48:00Z">
        <w:r>
          <w:t xml:space="preserve"> in the HE-EV fleet</w:t>
        </w:r>
      </w:ins>
      <w:ins w:id="67" w:author="sdjokic" w:date="2017-11-21T21:53:00Z">
        <w:r w:rsidR="00A119F9">
          <w:t xml:space="preserve"> to contribute to the target control objectives</w:t>
        </w:r>
      </w:ins>
      <w:r w:rsidR="005A4E8E">
        <w:t xml:space="preserve">. </w:t>
      </w:r>
    </w:p>
    <w:p w14:paraId="6EEC1D57" w14:textId="6B9A3EB3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68" w:author="sdjokic" w:date="2017-11-21T21:46:00Z"/>
        </w:rPr>
      </w:pPr>
      <w:ins w:id="69" w:author="sdjokic" w:date="2017-11-21T21:46:00Z">
        <w:r>
          <w:t>Next stage will be dedicated to a design of a flexible and computationally efficient algorithm to calculate the predicted demand</w:t>
        </w:r>
      </w:ins>
      <w:ins w:id="70" w:author="sdjokic" w:date="2017-11-21T21:56:00Z">
        <w:r w:rsidR="00A119F9">
          <w:t>-response</w:t>
        </w:r>
      </w:ins>
      <w:ins w:id="71" w:author="sdjokic" w:date="2017-11-21T21:46:00Z">
        <w:r>
          <w:t xml:space="preserve"> capabilities of a sample HE-EV fleet.</w:t>
        </w:r>
      </w:ins>
    </w:p>
    <w:p w14:paraId="7610448F" w14:textId="4C8B35CA" w:rsidR="00635569" w:rsidDel="00F13D4F" w:rsidRDefault="005A4E8E">
      <w:pPr>
        <w:pStyle w:val="ListParagraph"/>
        <w:numPr>
          <w:ilvl w:val="0"/>
          <w:numId w:val="3"/>
        </w:numPr>
        <w:jc w:val="both"/>
        <w:rPr>
          <w:del w:id="72" w:author="MCDONALD Michael" w:date="2017-11-23T14:30:00Z"/>
        </w:rPr>
        <w:pPrChange w:id="73" w:author="MCDONALD Michael" w:date="2017-11-23T14:30:00Z">
          <w:pPr>
            <w:jc w:val="both"/>
          </w:pPr>
        </w:pPrChange>
      </w:pPr>
      <w:r>
        <w:t xml:space="preserve">The </w:t>
      </w:r>
      <w:ins w:id="74" w:author="sdjokic" w:date="2017-11-21T21:55:00Z">
        <w:r w:rsidR="00A119F9">
          <w:t xml:space="preserve">final stage will be </w:t>
        </w:r>
      </w:ins>
      <w:del w:id="75" w:author="sdjokic" w:date="2017-11-21T21:50:00Z">
        <w:r w:rsidDel="00A119F9">
          <w:delText xml:space="preserve">response </w:delText>
        </w:r>
      </w:del>
      <w:del w:id="76" w:author="sdjokic" w:date="2017-11-21T21:56:00Z">
        <w:r w:rsidDel="00A119F9">
          <w:delText>design</w:delText>
        </w:r>
      </w:del>
      <w:ins w:id="77" w:author="sdjokic" w:date="2017-11-21T21:56:00Z">
        <w:r w:rsidR="00A119F9">
          <w:t xml:space="preserve">related to the </w:t>
        </w:r>
      </w:ins>
      <w:del w:id="78" w:author="sdjokic" w:date="2017-11-21T21:56:00Z">
        <w:r w:rsidDel="00A119F9">
          <w:delText xml:space="preserve"> and </w:delText>
        </w:r>
      </w:del>
      <w:r>
        <w:t xml:space="preserve">techno-economic </w:t>
      </w:r>
      <w:ins w:id="79" w:author="sdjokic" w:date="2017-11-21T21:56:00Z">
        <w:r w:rsidR="00A119F9">
          <w:t xml:space="preserve">analysis </w:t>
        </w:r>
      </w:ins>
      <w:del w:id="80" w:author="sdjokic" w:date="2017-11-21T21:57:00Z">
        <w:r w:rsidDel="00A119F9">
          <w:delText>potential will be analysed following which the</w:delText>
        </w:r>
      </w:del>
      <w:ins w:id="81" w:author="sdjokic" w:date="2017-11-21T21:57:00Z">
        <w:r w:rsidR="00A119F9">
          <w:t>of developed</w:t>
        </w:r>
      </w:ins>
      <w:r>
        <w:t xml:space="preserve"> </w:t>
      </w:r>
      <w:ins w:id="82" w:author="sdjokic" w:date="2017-11-21T21:57:00Z">
        <w:r w:rsidR="00A119F9">
          <w:t xml:space="preserve">control schemes and </w:t>
        </w:r>
      </w:ins>
      <w:r>
        <w:t>algorithm</w:t>
      </w:r>
      <w:ins w:id="83" w:author="sdjokic" w:date="2017-11-21T21:57:00Z">
        <w:r w:rsidR="00A119F9">
          <w:t>s</w:t>
        </w:r>
      </w:ins>
      <w:del w:id="84" w:author="sdjokic" w:date="2017-11-21T21:57:00Z">
        <w:r w:rsidDel="00A119F9">
          <w:delText xml:space="preserve"> will be developed</w:delText>
        </w:r>
      </w:del>
      <w:ins w:id="85" w:author="sdjokic" w:date="2017-11-21T21:57:00Z">
        <w:r w:rsidR="00A119F9">
          <w:t>,</w:t>
        </w:r>
      </w:ins>
      <w:r>
        <w:t xml:space="preserve"> using sample data provided by the industrial supervising company (Jaguar Land Rover</w:t>
      </w:r>
      <w:ins w:id="86" w:author="sdjokic" w:date="2017-11-21T21:35:00Z">
        <w:r w:rsidR="009D5440">
          <w:t>, JLR</w:t>
        </w:r>
      </w:ins>
      <w:r>
        <w:t>)</w:t>
      </w:r>
    </w:p>
    <w:p w14:paraId="659259BF" w14:textId="41107934" w:rsidR="00F13D4F" w:rsidRDefault="00774A09" w:rsidP="00795DA1">
      <w:pPr>
        <w:pStyle w:val="ListParagraph"/>
        <w:numPr>
          <w:ilvl w:val="0"/>
          <w:numId w:val="3"/>
        </w:numPr>
        <w:jc w:val="both"/>
        <w:pPrChange w:id="87" w:author="MCDONALD Michael" w:date="2017-11-23T16:18:00Z">
          <w:pPr>
            <w:jc w:val="both"/>
          </w:pPr>
        </w:pPrChange>
      </w:pPr>
      <w:ins w:id="88" w:author="MCDONALD Michael" w:date="2017-11-23T16:18:00Z">
        <w:r>
          <w:t xml:space="preserve">. </w:t>
        </w:r>
      </w:ins>
    </w:p>
    <w:p w14:paraId="2A80ADD0" w14:textId="3473F133" w:rsidR="001F0872" w:rsidRDefault="00A119F9" w:rsidP="009D5440">
      <w:pPr>
        <w:pStyle w:val="Heading1"/>
        <w:jc w:val="both"/>
      </w:pPr>
      <w:ins w:id="89" w:author="sdjokic" w:date="2017-11-21T21:58:00Z">
        <w:r>
          <w:t>Motivation and Relevance</w:t>
        </w:r>
      </w:ins>
      <w:del w:id="90" w:author="sdjokic" w:date="2017-11-21T21:58:00Z">
        <w:r w:rsidR="001F0872" w:rsidDel="00A119F9">
          <w:delText>Functionality of project</w:delText>
        </w:r>
      </w:del>
    </w:p>
    <w:p w14:paraId="153C1568" w14:textId="1026D9B5" w:rsidR="00774A09" w:rsidRDefault="001F0872" w:rsidP="009D5440">
      <w:pPr>
        <w:jc w:val="both"/>
        <w:rPr>
          <w:ins w:id="91" w:author="MCDONALD Michael" w:date="2017-11-23T16:17:00Z"/>
        </w:rPr>
      </w:pPr>
      <w:commentRangeStart w:id="92"/>
      <w:r>
        <w:t xml:space="preserve">This project will examine the </w:t>
      </w:r>
      <w:ins w:id="93" w:author="MCDONALD Michael" w:date="2017-11-23T16:21:00Z">
        <w:r w:rsidR="00774A09">
          <w:t xml:space="preserve">techno-economic </w:t>
        </w:r>
      </w:ins>
      <w:r>
        <w:t xml:space="preserve">feasibility and initial design of a control </w:t>
      </w:r>
      <w:del w:id="94" w:author="sdjokic" w:date="2017-11-21T22:05:00Z">
        <w:r w:rsidDel="006A0A3B">
          <w:delText xml:space="preserve">algorithm </w:delText>
        </w:r>
      </w:del>
      <w:ins w:id="95" w:author="sdjokic" w:date="2017-11-21T22:05:00Z">
        <w:r w:rsidR="006A0A3B">
          <w:t xml:space="preserve">scheme </w:t>
        </w:r>
      </w:ins>
      <w:r>
        <w:t xml:space="preserve">that would allow JLR to aggregate demand response across </w:t>
      </w:r>
      <w:ins w:id="96" w:author="sdjokic" w:date="2017-11-21T22:05:00Z">
        <w:r w:rsidR="006A0A3B">
          <w:t xml:space="preserve">a fleet of </w:t>
        </w:r>
      </w:ins>
      <w:r>
        <w:t>their</w:t>
      </w:r>
      <w:r w:rsidR="00190E3E">
        <w:t xml:space="preserve"> </w:t>
      </w:r>
      <w:ins w:id="97" w:author="sdjokic" w:date="2017-11-21T22:05:00Z">
        <w:r w:rsidR="006A0A3B">
          <w:t>HE-EVs</w:t>
        </w:r>
      </w:ins>
      <w:del w:id="98" w:author="sdjokic" w:date="2017-11-21T22:05:00Z">
        <w:r w:rsidR="00190E3E" w:rsidDel="006A0A3B">
          <w:delText>future electric</w:delText>
        </w:r>
        <w:r w:rsidDel="006A0A3B">
          <w:delText xml:space="preserve"> vehicles</w:delText>
        </w:r>
      </w:del>
      <w:r w:rsidR="00190E3E">
        <w:t xml:space="preserve">. </w:t>
      </w:r>
      <w:ins w:id="99" w:author="MCDONALD Michael" w:date="2017-11-23T16:15:00Z">
        <w:r w:rsidR="00774A09">
          <w:t xml:space="preserve">By aggregating the </w:t>
        </w:r>
      </w:ins>
      <w:ins w:id="100" w:author="MCDONALD Michael" w:date="2017-11-23T16:23:00Z">
        <w:r w:rsidR="00774A09">
          <w:t xml:space="preserve">demand response of a </w:t>
        </w:r>
      </w:ins>
      <w:ins w:id="101" w:author="MCDONALD Michael" w:date="2017-11-23T16:15:00Z">
        <w:r w:rsidR="00774A09">
          <w:t xml:space="preserve">fleet of </w:t>
        </w:r>
      </w:ins>
      <w:ins w:id="102" w:author="MCDONALD Michael" w:date="2017-11-23T16:23:00Z">
        <w:r w:rsidR="00774A09">
          <w:t>HE-EVs</w:t>
        </w:r>
      </w:ins>
      <w:ins w:id="103" w:author="MCDONALD Michael" w:date="2017-11-23T16:15:00Z">
        <w:r w:rsidR="00774A09">
          <w:t xml:space="preserve"> </w:t>
        </w:r>
      </w:ins>
      <w:ins w:id="104" w:author="MCDONALD Michael" w:date="2017-11-23T16:17:00Z">
        <w:r w:rsidR="00774A09">
          <w:t>charging on the same grid</w:t>
        </w:r>
      </w:ins>
      <w:ins w:id="105" w:author="MCDONALD Michael" w:date="2017-11-23T16:15:00Z">
        <w:r w:rsidR="00774A09">
          <w:t xml:space="preserve"> JLR will be able to bid on the energy market </w:t>
        </w:r>
      </w:ins>
      <w:ins w:id="106" w:author="MCDONALD Michael" w:date="2017-11-23T16:16:00Z">
        <w:r w:rsidR="00774A09">
          <w:t>by offering</w:t>
        </w:r>
      </w:ins>
      <w:ins w:id="107" w:author="MCDONALD Michael" w:date="2017-11-23T16:15:00Z">
        <w:r w:rsidR="00774A09">
          <w:t xml:space="preserve"> grid balancing</w:t>
        </w:r>
      </w:ins>
      <w:ins w:id="108" w:author="MCDONALD Michael" w:date="2017-11-23T16:47:00Z">
        <w:r w:rsidR="00017393">
          <w:t>/support</w:t>
        </w:r>
      </w:ins>
      <w:ins w:id="109" w:author="MCDONALD Michael" w:date="2017-11-23T16:15:00Z">
        <w:r w:rsidR="00774A09">
          <w:t xml:space="preserve"> </w:t>
        </w:r>
      </w:ins>
      <w:ins w:id="110" w:author="MCDONALD Michael" w:date="2017-11-23T16:18:00Z">
        <w:r w:rsidR="00774A09">
          <w:t xml:space="preserve">services </w:t>
        </w:r>
      </w:ins>
      <w:ins w:id="111" w:author="MCDONALD Michael" w:date="2017-11-23T16:15:00Z">
        <w:r w:rsidR="00774A09">
          <w:t xml:space="preserve">and receive the </w:t>
        </w:r>
      </w:ins>
      <w:ins w:id="112" w:author="MCDONALD Michael" w:date="2017-11-23T16:48:00Z">
        <w:r w:rsidR="000243AA">
          <w:t>corresponding compensation for the service</w:t>
        </w:r>
      </w:ins>
      <w:bookmarkStart w:id="113" w:name="_GoBack"/>
      <w:bookmarkEnd w:id="113"/>
      <w:ins w:id="114" w:author="MCDONALD Michael" w:date="2017-11-23T16:15:00Z">
        <w:r w:rsidR="00774A09">
          <w:t xml:space="preserve">. </w:t>
        </w:r>
      </w:ins>
      <w:ins w:id="115" w:author="MCDONALD Michael" w:date="2017-11-23T16:18:00Z">
        <w:r w:rsidR="00774A09">
          <w:t xml:space="preserve"> </w:t>
        </w:r>
      </w:ins>
    </w:p>
    <w:p w14:paraId="5A3CB382" w14:textId="77777777" w:rsidR="00774A09" w:rsidRDefault="00774A09" w:rsidP="009D5440">
      <w:pPr>
        <w:jc w:val="both"/>
        <w:rPr>
          <w:ins w:id="116" w:author="MCDONALD Michael" w:date="2017-11-23T16:17:00Z"/>
        </w:rPr>
      </w:pPr>
    </w:p>
    <w:p w14:paraId="65BF7132" w14:textId="77777777" w:rsidR="00774A09" w:rsidRDefault="00190E3E" w:rsidP="009D5440">
      <w:pPr>
        <w:jc w:val="both"/>
        <w:rPr>
          <w:ins w:id="117" w:author="MCDONALD Michael" w:date="2017-11-23T16:17:00Z"/>
        </w:rPr>
      </w:pPr>
      <w:r>
        <w:t>T</w:t>
      </w:r>
      <w:r w:rsidR="001F0872">
        <w:t xml:space="preserve">hrough the incentivising of customers to opt in to the scheme and </w:t>
      </w:r>
      <w:r>
        <w:t xml:space="preserve">remuneration for </w:t>
      </w:r>
      <w:ins w:id="118" w:author="sdjokic" w:date="2017-11-21T21:59:00Z">
        <w:r w:rsidR="00304F63">
          <w:t xml:space="preserve">provided </w:t>
        </w:r>
      </w:ins>
      <w:r>
        <w:t>demand response</w:t>
      </w:r>
      <w:ins w:id="119" w:author="sdjokic" w:date="2017-11-21T21:59:00Z">
        <w:r w:rsidR="00304F63">
          <w:t xml:space="preserve"> functionalities</w:t>
        </w:r>
      </w:ins>
      <w:ins w:id="120" w:author="sdjokic" w:date="2017-11-21T21:36:00Z">
        <w:r w:rsidR="009D5440">
          <w:t xml:space="preserve"> </w:t>
        </w:r>
      </w:ins>
      <w:ins w:id="121" w:author="sdjokic" w:date="2017-11-21T22:00:00Z">
        <w:r w:rsidR="00304F63">
          <w:t>(</w:t>
        </w:r>
      </w:ins>
      <w:ins w:id="122" w:author="sdjokic" w:date="2017-11-21T21:36:00Z">
        <w:r w:rsidR="009D5440">
          <w:t>e.g. by offering</w:t>
        </w:r>
      </w:ins>
      <w:ins w:id="123" w:author="MCDONALD Michael" w:date="2017-11-23T14:36:00Z">
        <w:r w:rsidR="00670BB2">
          <w:t xml:space="preserve"> remuneration to be used towards </w:t>
        </w:r>
      </w:ins>
      <w:ins w:id="124" w:author="sdjokic" w:date="2017-11-21T21:36:00Z">
        <w:del w:id="125" w:author="MCDONALD Michael" w:date="2017-11-23T14:36:00Z">
          <w:r w:rsidR="009D5440" w:rsidDel="00670BB2">
            <w:delText xml:space="preserve"> </w:delText>
          </w:r>
        </w:del>
      </w:ins>
      <w:ins w:id="126" w:author="sdjokic" w:date="2017-11-21T21:59:00Z">
        <w:del w:id="127" w:author="MCDONALD Michael" w:date="2017-11-23T14:36:00Z">
          <w:r w:rsidR="00304F63" w:rsidDel="00670BB2">
            <w:delText xml:space="preserve">a </w:delText>
          </w:r>
        </w:del>
      </w:ins>
      <w:ins w:id="128" w:author="sdjokic" w:date="2017-11-21T21:36:00Z">
        <w:del w:id="129" w:author="MCDONALD Michael" w:date="2017-11-23T14:36:00Z">
          <w:r w:rsidR="009D5440" w:rsidDel="00670BB2">
            <w:delText xml:space="preserve">free </w:delText>
          </w:r>
        </w:del>
        <w:r w:rsidR="009D5440">
          <w:t>vehicle servicing</w:t>
        </w:r>
      </w:ins>
      <w:ins w:id="130" w:author="sdjokic" w:date="2017-11-21T21:59:00Z">
        <w:r w:rsidR="00304F63">
          <w:t xml:space="preserve"> </w:t>
        </w:r>
        <w:del w:id="131" w:author="MCDONALD Michael" w:date="2017-11-23T14:36:00Z">
          <w:r w:rsidR="00304F63" w:rsidDel="00670BB2">
            <w:delText>to</w:delText>
          </w:r>
        </w:del>
      </w:ins>
      <w:ins w:id="132" w:author="MCDONALD Michael" w:date="2017-11-23T14:36:00Z">
        <w:r w:rsidR="00670BB2">
          <w:t>for</w:t>
        </w:r>
      </w:ins>
      <w:ins w:id="133" w:author="sdjokic" w:date="2017-11-21T21:59:00Z">
        <w:r w:rsidR="00304F63">
          <w:t xml:space="preserve"> HE-EV owners)</w:t>
        </w:r>
      </w:ins>
      <w:ins w:id="134" w:author="sdjokic" w:date="2017-11-21T21:36:00Z">
        <w:r w:rsidR="009D5440">
          <w:t>,</w:t>
        </w:r>
      </w:ins>
      <w:r>
        <w:t xml:space="preserve"> this </w:t>
      </w:r>
      <w:del w:id="135" w:author="sdjokic" w:date="2017-11-21T22:06:00Z">
        <w:r w:rsidDel="006A0A3B">
          <w:delText xml:space="preserve">system </w:delText>
        </w:r>
      </w:del>
      <w:ins w:id="136" w:author="sdjokic" w:date="2017-11-21T22:06:00Z">
        <w:r w:rsidR="006A0A3B">
          <w:t xml:space="preserve">demand-response control scheme </w:t>
        </w:r>
      </w:ins>
      <w:r>
        <w:t xml:space="preserve">could </w:t>
      </w:r>
      <w:del w:id="137" w:author="sdjokic" w:date="2017-11-21T21:37:00Z">
        <w:r w:rsidDel="009D5440">
          <w:delText>therefore</w:delText>
        </w:r>
        <w:r w:rsidR="001F0872" w:rsidDel="009D5440">
          <w:delText xml:space="preserve"> </w:delText>
        </w:r>
      </w:del>
      <w:r w:rsidR="001F0872">
        <w:t xml:space="preserve">generate an </w:t>
      </w:r>
      <w:ins w:id="138" w:author="sdjokic" w:date="2017-11-21T21:37:00Z">
        <w:r w:rsidR="009D5440">
          <w:t xml:space="preserve">additional </w:t>
        </w:r>
      </w:ins>
      <w:r w:rsidR="001F0872">
        <w:t xml:space="preserve">income for the company on a product that has already been sold. </w:t>
      </w:r>
    </w:p>
    <w:p w14:paraId="7F4C0863" w14:textId="77777777" w:rsidR="00774A09" w:rsidRDefault="00774A09" w:rsidP="009D5440">
      <w:pPr>
        <w:jc w:val="both"/>
        <w:rPr>
          <w:ins w:id="139" w:author="MCDONALD Michael" w:date="2017-11-23T16:17:00Z"/>
        </w:rPr>
      </w:pPr>
    </w:p>
    <w:p w14:paraId="0E6755A4" w14:textId="7C666560" w:rsidR="001F0872" w:rsidRDefault="006A0A3B" w:rsidP="009D5440">
      <w:pPr>
        <w:jc w:val="both"/>
      </w:pPr>
      <w:ins w:id="140" w:author="sdjokic" w:date="2017-11-21T22:08:00Z">
        <w:r>
          <w:t>An important constraint is that t</w:t>
        </w:r>
      </w:ins>
      <w:ins w:id="141" w:author="sdjokic" w:date="2017-11-21T22:07:00Z">
        <w:r>
          <w:t xml:space="preserve">he </w:t>
        </w:r>
      </w:ins>
      <w:ins w:id="142" w:author="sdjokic" w:date="2017-11-21T22:08:00Z">
        <w:r>
          <w:t xml:space="preserve">implementation of the </w:t>
        </w:r>
      </w:ins>
      <w:ins w:id="143" w:author="sdjokic" w:date="2017-11-21T22:07:00Z">
        <w:r>
          <w:t xml:space="preserve">scheme </w:t>
        </w:r>
      </w:ins>
      <w:ins w:id="144" w:author="sdjokic" w:date="2017-11-21T22:08:00Z">
        <w:r>
          <w:t>should</w:t>
        </w:r>
      </w:ins>
      <w:ins w:id="145" w:author="sdjokic" w:date="2017-11-21T22:07:00Z">
        <w:r>
          <w:t xml:space="preserve"> result in </w:t>
        </w:r>
      </w:ins>
      <w:ins w:id="146" w:author="sdjokic" w:date="2017-11-21T22:08:00Z">
        <w:r>
          <w:t xml:space="preserve">the </w:t>
        </w:r>
      </w:ins>
      <w:ins w:id="147" w:author="sdjokic" w:date="2017-11-21T22:07:00Z">
        <w:r>
          <w:t>minimum</w:t>
        </w:r>
      </w:ins>
      <w:ins w:id="148" w:author="sdjokic" w:date="2017-11-21T22:09:00Z">
        <w:r>
          <w:t>,</w:t>
        </w:r>
      </w:ins>
      <w:ins w:id="149" w:author="sdjokic" w:date="2017-11-21T22:07:00Z">
        <w:r>
          <w:t xml:space="preserve"> or no discomfort for the </w:t>
        </w:r>
      </w:ins>
      <w:ins w:id="150" w:author="sdjokic" w:date="2017-11-21T22:09:00Z">
        <w:r w:rsidR="0025244D">
          <w:t xml:space="preserve">HE-EV </w:t>
        </w:r>
      </w:ins>
      <w:ins w:id="151" w:author="sdjokic" w:date="2017-11-21T22:07:00Z">
        <w:r>
          <w:t>users</w:t>
        </w:r>
      </w:ins>
      <w:ins w:id="152" w:author="sdjokic" w:date="2017-11-21T22:06:00Z">
        <w:r>
          <w:t xml:space="preserve">, </w:t>
        </w:r>
      </w:ins>
      <w:ins w:id="153" w:author="sdjokic" w:date="2017-11-21T22:09:00Z">
        <w:r w:rsidR="0025244D">
          <w:t xml:space="preserve">as </w:t>
        </w:r>
      </w:ins>
      <w:ins w:id="154" w:author="sdjokic" w:date="2017-11-21T22:10:00Z">
        <w:r w:rsidR="0025244D">
          <w:t xml:space="preserve">the </w:t>
        </w:r>
      </w:ins>
      <w:ins w:id="155" w:author="sdjokic" w:date="2017-11-21T22:09:00Z">
        <w:r w:rsidR="0025244D">
          <w:t xml:space="preserve">on-off switching </w:t>
        </w:r>
      </w:ins>
      <w:ins w:id="156" w:author="sdjokic" w:date="2017-11-21T22:10:00Z">
        <w:r w:rsidR="0025244D">
          <w:t xml:space="preserve">of the chargers </w:t>
        </w:r>
      </w:ins>
      <w:ins w:id="157" w:author="sdjokic" w:date="2017-11-21T22:09:00Z">
        <w:r w:rsidR="0025244D">
          <w:t xml:space="preserve">will not </w:t>
        </w:r>
      </w:ins>
      <w:ins w:id="158" w:author="sdjokic" w:date="2017-11-21T22:12:00Z">
        <w:r w:rsidR="0025244D">
          <w:t xml:space="preserve">impact user-required </w:t>
        </w:r>
      </w:ins>
      <w:ins w:id="159" w:author="sdjokic" w:date="2017-11-21T22:13:00Z">
        <w:r w:rsidR="0025244D">
          <w:t>state of charge of HE-EV battery and time at which it should be delivered.</w:t>
        </w:r>
      </w:ins>
      <w:commentRangeEnd w:id="92"/>
      <w:ins w:id="160" w:author="sdjokic" w:date="2017-11-21T22:59:00Z">
        <w:r w:rsidR="00641914">
          <w:rPr>
            <w:rStyle w:val="CommentReference"/>
          </w:rPr>
          <w:commentReference w:id="92"/>
        </w:r>
      </w:ins>
    </w:p>
    <w:p w14:paraId="0C11A218" w14:textId="77777777" w:rsidR="00F13D4F" w:rsidRDefault="00F13D4F">
      <w:pPr>
        <w:rPr>
          <w:ins w:id="161" w:author="MCDONALD Michael" w:date="2017-11-23T14:30:00Z"/>
          <w:rFonts w:asciiTheme="majorHAnsi" w:eastAsiaTheme="majorEastAsia" w:hAnsiTheme="majorHAnsi" w:cstheme="majorBidi"/>
          <w:color w:val="31479E" w:themeColor="accent1" w:themeShade="BF"/>
          <w:sz w:val="32"/>
          <w:szCs w:val="32"/>
        </w:rPr>
      </w:pPr>
      <w:ins w:id="162" w:author="MCDONALD Michael" w:date="2017-11-23T14:30:00Z">
        <w:r>
          <w:br w:type="page"/>
        </w:r>
      </w:ins>
    </w:p>
    <w:p w14:paraId="13BBADC5" w14:textId="72BE5D63" w:rsidR="00EE30F9" w:rsidRDefault="00EE30F9" w:rsidP="009D5440">
      <w:pPr>
        <w:pStyle w:val="Heading1"/>
        <w:jc w:val="both"/>
      </w:pPr>
      <w:del w:id="163" w:author="sdjokic" w:date="2017-11-21T22:15:00Z">
        <w:r w:rsidDel="0025244D">
          <w:lastRenderedPageBreak/>
          <w:delText>Assumptions</w:delText>
        </w:r>
      </w:del>
      <w:ins w:id="164" w:author="sdjokic" w:date="2017-11-21T22:15:00Z">
        <w:r w:rsidR="0025244D">
          <w:t>Project Scope</w:t>
        </w:r>
      </w:ins>
    </w:p>
    <w:p w14:paraId="22062168" w14:textId="09D64E32" w:rsidR="00EE30F9" w:rsidDel="00F13D4F" w:rsidRDefault="00EE30F9" w:rsidP="009D5440">
      <w:pPr>
        <w:jc w:val="both"/>
        <w:rPr>
          <w:del w:id="165" w:author="MCDONALD Michael" w:date="2017-11-23T14:30:00Z"/>
        </w:rPr>
      </w:pPr>
      <w:del w:id="166" w:author="sdjokic" w:date="2017-11-21T22:15:00Z">
        <w:r w:rsidDel="0025244D">
          <w:delText>Due to the scope at which t</w:delText>
        </w:r>
      </w:del>
      <w:ins w:id="167" w:author="sdjokic" w:date="2017-11-21T22:15:00Z">
        <w:r w:rsidR="0025244D">
          <w:t>T</w:t>
        </w:r>
      </w:ins>
      <w:r>
        <w:t xml:space="preserve">his project </w:t>
      </w:r>
      <w:del w:id="168" w:author="sdjokic" w:date="2017-11-21T22:16:00Z">
        <w:r w:rsidDel="0025244D">
          <w:delText>could be applied to it has been chosen to</w:delText>
        </w:r>
      </w:del>
      <w:ins w:id="169" w:author="sdjokic" w:date="2017-11-21T22:16:00Z">
        <w:r w:rsidR="0025244D">
          <w:t>will</w:t>
        </w:r>
      </w:ins>
      <w:r>
        <w:t xml:space="preserve"> focus on controlling only </w:t>
      </w:r>
      <w:del w:id="170" w:author="sdjokic" w:date="2017-11-21T22:16:00Z">
        <w:r w:rsidDel="0025244D">
          <w:delText xml:space="preserve">a </w:delText>
        </w:r>
        <w:r w:rsidR="005F1BAD" w:rsidDel="0025244D">
          <w:delText>high-end</w:delText>
        </w:r>
        <w:r w:rsidDel="0025244D">
          <w:delText xml:space="preserve"> battery electric vehicle (BEV)</w:delText>
        </w:r>
      </w:del>
      <w:ins w:id="171" w:author="sdjokic" w:date="2017-11-21T22:16:00Z">
        <w:r w:rsidR="0025244D">
          <w:t>HE-EVs</w:t>
        </w:r>
      </w:ins>
      <w:r>
        <w:t xml:space="preserve"> </w:t>
      </w:r>
      <w:del w:id="172" w:author="sdjokic" w:date="2017-11-21T21:38:00Z">
        <w:r w:rsidDel="009D5440">
          <w:delText xml:space="preserve">with a battery capacity of approximately 100kWh </w:delText>
        </w:r>
      </w:del>
      <w:del w:id="173" w:author="sdjokic" w:date="2017-11-21T22:16:00Z">
        <w:r w:rsidDel="0025244D">
          <w:delText xml:space="preserve">that is to be </w:delText>
        </w:r>
      </w:del>
      <w:r>
        <w:t xml:space="preserve">charged </w:t>
      </w:r>
      <w:del w:id="174" w:author="sdjokic" w:date="2017-11-21T22:16:00Z">
        <w:r w:rsidDel="0025244D">
          <w:delText xml:space="preserve">primarily </w:delText>
        </w:r>
      </w:del>
      <w:r>
        <w:t>at a home charging station</w:t>
      </w:r>
      <w:ins w:id="175" w:author="sdjokic" w:date="2017-11-21T22:17:00Z">
        <w:r w:rsidR="0025244D">
          <w:t>, with simple on-off remote control switching and</w:t>
        </w:r>
      </w:ins>
      <w:r>
        <w:t xml:space="preserve"> without </w:t>
      </w:r>
      <w:ins w:id="176" w:author="sdjokic" w:date="2017-11-21T22:17:00Z">
        <w:r w:rsidR="0025244D">
          <w:t xml:space="preserve">any further </w:t>
        </w:r>
      </w:ins>
      <w:ins w:id="177" w:author="sdjokic" w:date="2017-11-21T22:18:00Z">
        <w:r w:rsidR="0025244D">
          <w:t>“</w:t>
        </w:r>
      </w:ins>
      <w:r>
        <w:t>smart control</w:t>
      </w:r>
      <w:ins w:id="178" w:author="sdjokic" w:date="2017-11-21T22:18:00Z">
        <w:r w:rsidR="0025244D">
          <w:t xml:space="preserve"> functionalities” (e.g. control of charging power level, or electricity tariff-based </w:t>
        </w:r>
      </w:ins>
      <w:ins w:id="179" w:author="sdjokic" w:date="2017-11-21T22:19:00Z">
        <w:r w:rsidR="00494D6E">
          <w:t>charging control</w:t>
        </w:r>
      </w:ins>
      <w:ins w:id="180" w:author="sdjokic" w:date="2017-11-21T22:18:00Z">
        <w:r w:rsidR="0025244D">
          <w:t>)</w:t>
        </w:r>
      </w:ins>
      <w:r>
        <w:t xml:space="preserve">. The demand response </w:t>
      </w:r>
      <w:ins w:id="181" w:author="sdjokic" w:date="2017-11-21T22:19:00Z">
        <w:r w:rsidR="00494D6E">
          <w:t xml:space="preserve">capabilities of the modelled HE-EVs </w:t>
        </w:r>
      </w:ins>
      <w:r>
        <w:t>will be analysed in both the English and Scottish</w:t>
      </w:r>
      <w:ins w:id="182" w:author="sdjokic" w:date="2017-11-21T22:15:00Z">
        <w:r w:rsidR="0025244D">
          <w:t xml:space="preserve"> low voltage</w:t>
        </w:r>
      </w:ins>
      <w:r>
        <w:t xml:space="preserve"> grids</w:t>
      </w:r>
      <w:ins w:id="183" w:author="MCDONALD Michael" w:date="2017-11-23T14:37:00Z">
        <w:r w:rsidR="00DC7D27">
          <w:t xml:space="preserve"> (220V) </w:t>
        </w:r>
      </w:ins>
      <w:del w:id="184" w:author="sdjokic" w:date="2017-11-21T22:15:00Z">
        <w:r w:rsidDel="0025244D">
          <w:delText xml:space="preserve"> initially with room for expansion at a later date</w:delText>
        </w:r>
      </w:del>
      <w:r>
        <w:t xml:space="preserve">. </w:t>
      </w:r>
      <w:ins w:id="185" w:author="sdjokic" w:date="2017-11-21T22:20:00Z">
        <w:r w:rsidR="00494D6E">
          <w:t xml:space="preserve">Any data and information not </w:t>
        </w:r>
      </w:ins>
      <w:ins w:id="186" w:author="sdjokic" w:date="2017-11-21T22:21:00Z">
        <w:r w:rsidR="00494D6E">
          <w:t xml:space="preserve">provided by </w:t>
        </w:r>
      </w:ins>
      <w:ins w:id="187" w:author="sdjokic" w:date="2017-11-21T22:20:00Z">
        <w:r w:rsidR="00494D6E">
          <w:t xml:space="preserve">the JLR </w:t>
        </w:r>
      </w:ins>
      <w:del w:id="188" w:author="sdjokic" w:date="2017-11-21T22:21:00Z">
        <w:r w:rsidDel="00494D6E">
          <w:delText xml:space="preserve">Further assumptions </w:delText>
        </w:r>
      </w:del>
      <w:r>
        <w:t>will be based o</w:t>
      </w:r>
      <w:ins w:id="189" w:author="sdjokic" w:date="2017-11-21T22:21:00Z">
        <w:r w:rsidR="00494D6E">
          <w:t>n</w:t>
        </w:r>
      </w:ins>
      <w:del w:id="190" w:author="sdjokic" w:date="2017-11-21T22:21:00Z">
        <w:r w:rsidDel="00494D6E">
          <w:delText>ff</w:delText>
        </w:r>
      </w:del>
      <w:r>
        <w:t xml:space="preserve"> </w:t>
      </w:r>
      <w:ins w:id="191" w:author="sdjokic" w:date="2017-11-21T22:21:00Z">
        <w:r w:rsidR="00494D6E">
          <w:t xml:space="preserve">available </w:t>
        </w:r>
      </w:ins>
      <w:r>
        <w:t xml:space="preserve">public specifications of </w:t>
      </w:r>
      <w:ins w:id="192" w:author="sdjokic" w:date="2017-11-21T22:21:00Z">
        <w:r w:rsidR="00494D6E">
          <w:t xml:space="preserve">similar HE-EVs, e.g. </w:t>
        </w:r>
      </w:ins>
      <w:r>
        <w:t>a Tesla Model S</w:t>
      </w:r>
      <w:ins w:id="193" w:author="MCDONALD Michael" w:date="2017-11-23T14:38:00Z">
        <w:r w:rsidR="00DC7D27">
          <w:t xml:space="preserve"> 100D</w:t>
        </w:r>
      </w:ins>
      <w:del w:id="194" w:author="sdjokic" w:date="2017-11-21T22:21:00Z">
        <w:r w:rsidDel="00494D6E">
          <w:delText xml:space="preserve"> for simplicity</w:delText>
        </w:r>
      </w:del>
      <w:r>
        <w:t xml:space="preserve">. </w:t>
      </w:r>
    </w:p>
    <w:p w14:paraId="69231171" w14:textId="77777777" w:rsidR="005A4E8E" w:rsidRDefault="005A4E8E">
      <w:pPr>
        <w:jc w:val="both"/>
        <w:pPrChange w:id="195" w:author="MCDONALD Michael" w:date="2017-11-23T14:30:00Z">
          <w:pPr>
            <w:pStyle w:val="p3"/>
            <w:jc w:val="both"/>
          </w:pPr>
        </w:pPrChange>
      </w:pPr>
    </w:p>
    <w:p w14:paraId="016100AF" w14:textId="77777777" w:rsidR="00635569" w:rsidRDefault="00635569" w:rsidP="009D5440">
      <w:pPr>
        <w:pStyle w:val="Heading1"/>
        <w:jc w:val="both"/>
      </w:pPr>
      <w:r>
        <w:t>Preparatory Tasks:</w:t>
      </w:r>
    </w:p>
    <w:p w14:paraId="71368125" w14:textId="41D194CF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196" w:author="sdjokic" w:date="2017-11-21T22:22:00Z">
        <w:r w:rsidDel="007A5E38">
          <w:delText>Search for alternative sources and</w:delText>
        </w:r>
      </w:del>
      <w:ins w:id="197" w:author="sdjokic" w:date="2017-11-21T22:22:00Z">
        <w:r w:rsidR="007A5E38">
          <w:t>Review</w:t>
        </w:r>
      </w:ins>
      <w:r>
        <w:t xml:space="preserve"> </w:t>
      </w:r>
      <w:ins w:id="198" w:author="sdjokic" w:date="2017-11-21T22:22:00Z">
        <w:r w:rsidR="007A5E38">
          <w:t xml:space="preserve">existing </w:t>
        </w:r>
      </w:ins>
      <w:del w:id="199" w:author="sdjokic" w:date="2017-11-21T22:23:00Z">
        <w:r w:rsidDel="007A5E38">
          <w:delText xml:space="preserve">methods of </w:delText>
        </w:r>
      </w:del>
      <w:r>
        <w:t>demand response</w:t>
      </w:r>
      <w:ins w:id="200" w:author="sdjokic" w:date="2017-11-21T22:23:00Z">
        <w:r w:rsidR="007A5E38">
          <w:t xml:space="preserve"> methods</w:t>
        </w:r>
      </w:ins>
      <w:r>
        <w:t xml:space="preserve">. </w:t>
      </w:r>
    </w:p>
    <w:p w14:paraId="530551C0" w14:textId="77984F74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201" w:author="sdjokic" w:date="2017-11-21T22:22:00Z">
        <w:r w:rsidDel="007A5E38">
          <w:delText>Search for alternative sources and</w:delText>
        </w:r>
      </w:del>
      <w:ins w:id="202" w:author="sdjokic" w:date="2017-11-21T22:22:00Z">
        <w:r w:rsidR="007A5E38">
          <w:t>Familiarise with</w:t>
        </w:r>
      </w:ins>
      <w:r>
        <w:t xml:space="preserve"> </w:t>
      </w:r>
      <w:ins w:id="203" w:author="sdjokic" w:date="2017-11-21T22:23:00Z">
        <w:r w:rsidR="007A5E38">
          <w:t xml:space="preserve">suitable </w:t>
        </w:r>
      </w:ins>
      <w:r>
        <w:t xml:space="preserve">methods </w:t>
      </w:r>
      <w:del w:id="204" w:author="sdjokic" w:date="2017-11-21T22:23:00Z">
        <w:r w:rsidDel="007A5E38">
          <w:delText>o</w:delText>
        </w:r>
      </w:del>
      <w:r>
        <w:t>f</w:t>
      </w:r>
      <w:ins w:id="205" w:author="sdjokic" w:date="2017-11-21T22:23:00Z">
        <w:r w:rsidR="007A5E38">
          <w:t>or</w:t>
        </w:r>
      </w:ins>
      <w:r>
        <w:t xml:space="preserve"> remote </w:t>
      </w:r>
      <w:del w:id="206" w:author="sdjokic" w:date="2017-11-21T22:23:00Z">
        <w:r w:rsidDel="007A5E38">
          <w:delText xml:space="preserve">vehicle charge </w:delText>
        </w:r>
      </w:del>
      <w:r>
        <w:t>control</w:t>
      </w:r>
      <w:ins w:id="207" w:author="sdjokic" w:date="2017-11-21T22:23:00Z">
        <w:r w:rsidR="007A5E38">
          <w:t xml:space="preserve"> of EV charging (both in G2V and V2G applications)</w:t>
        </w:r>
      </w:ins>
      <w:r>
        <w:t xml:space="preserve">. </w:t>
      </w:r>
    </w:p>
    <w:p w14:paraId="0E1E143C" w14:textId="3F9845D7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208" w:author="sdjokic" w:date="2017-11-21T22:24:00Z">
        <w:r w:rsidDel="007A5E38">
          <w:delText xml:space="preserve">Search for </w:delText>
        </w:r>
        <w:r w:rsidR="00683DDE" w:rsidDel="007A5E38">
          <w:delText>predicted</w:delText>
        </w:r>
        <w:r w:rsidDel="007A5E38">
          <w:delText xml:space="preserve"> </w:delText>
        </w:r>
      </w:del>
      <w:ins w:id="209" w:author="sdjokic" w:date="2017-11-21T22:24:00Z">
        <w:r w:rsidR="007A5E38">
          <w:t xml:space="preserve">Identify typical </w:t>
        </w:r>
      </w:ins>
      <w:r>
        <w:t xml:space="preserve">fleet size and </w:t>
      </w:r>
      <w:ins w:id="210" w:author="sdjokic" w:date="2017-11-21T22:26:00Z">
        <w:r w:rsidR="007A5E38">
          <w:t xml:space="preserve">related </w:t>
        </w:r>
      </w:ins>
      <w:r>
        <w:t xml:space="preserve">demand capabilities of </w:t>
      </w:r>
      <w:del w:id="211" w:author="sdjokic" w:date="2017-11-21T22:25:00Z">
        <w:r w:rsidDel="007A5E38">
          <w:delText>electric vehicles</w:delText>
        </w:r>
      </w:del>
      <w:ins w:id="212" w:author="sdjokic" w:date="2017-11-21T22:25:00Z">
        <w:r w:rsidR="007A5E38">
          <w:t xml:space="preserve">HE-EVs </w:t>
        </w:r>
      </w:ins>
      <w:ins w:id="213" w:author="sdjokic" w:date="2017-11-21T22:26:00Z">
        <w:r w:rsidR="007A5E38">
          <w:t>based on both</w:t>
        </w:r>
      </w:ins>
      <w:r w:rsidR="00683DDE">
        <w:t xml:space="preserve"> current</w:t>
      </w:r>
      <w:ins w:id="214" w:author="sdjokic" w:date="2017-11-21T22:26:00Z">
        <w:r w:rsidR="007A5E38">
          <w:t xml:space="preserve"> EV uptake </w:t>
        </w:r>
      </w:ins>
      <w:ins w:id="215" w:author="sdjokic" w:date="2017-11-21T22:27:00Z">
        <w:r w:rsidR="007A5E38">
          <w:t>statistics</w:t>
        </w:r>
      </w:ins>
      <w:del w:id="216" w:author="sdjokic" w:date="2017-11-21T22:27:00Z">
        <w:r w:rsidR="00683DDE" w:rsidDel="007A5E38">
          <w:delText>ly available</w:delText>
        </w:r>
      </w:del>
      <w:r w:rsidR="00683DDE">
        <w:t xml:space="preserve"> and predicted growth rates</w:t>
      </w:r>
      <w:r>
        <w:t xml:space="preserve">.  </w:t>
      </w:r>
    </w:p>
    <w:p w14:paraId="32FB0156" w14:textId="200A6C16" w:rsidR="005A4E8E" w:rsidDel="00F13D4F" w:rsidRDefault="005A4E8E" w:rsidP="009D5440">
      <w:pPr>
        <w:pStyle w:val="ListParagraph"/>
        <w:numPr>
          <w:ilvl w:val="0"/>
          <w:numId w:val="1"/>
        </w:numPr>
        <w:jc w:val="both"/>
        <w:rPr>
          <w:del w:id="217" w:author="MCDONALD Michael" w:date="2017-11-23T14:30:00Z"/>
        </w:rPr>
      </w:pPr>
      <w:r>
        <w:t xml:space="preserve">Research </w:t>
      </w:r>
      <w:ins w:id="218" w:author="sdjokic" w:date="2017-11-21T22:27:00Z">
        <w:r w:rsidR="007A5E38">
          <w:t xml:space="preserve">and familiarise with </w:t>
        </w:r>
      </w:ins>
      <w:r>
        <w:t xml:space="preserve">potential algorithms for </w:t>
      </w:r>
      <w:ins w:id="219" w:author="sdjokic" w:date="2017-11-21T22:27:00Z">
        <w:r w:rsidR="007A5E38">
          <w:t xml:space="preserve">implementation of </w:t>
        </w:r>
      </w:ins>
      <w:r>
        <w:t>adaptive</w:t>
      </w:r>
      <w:ins w:id="220" w:author="sdjokic" w:date="2017-11-21T22:27:00Z">
        <w:r w:rsidR="007A5E38">
          <w:t>/machine</w:t>
        </w:r>
      </w:ins>
      <w:r>
        <w:t xml:space="preserve"> learning </w:t>
      </w:r>
      <w:del w:id="221" w:author="sdjokic" w:date="2017-11-21T22:27:00Z">
        <w:r w:rsidDel="007A5E38">
          <w:delText>algorithm</w:delText>
        </w:r>
      </w:del>
      <w:ins w:id="222" w:author="sdjokic" w:date="2017-11-21T22:27:00Z">
        <w:r w:rsidR="007A5E38">
          <w:t>techniques</w:t>
        </w:r>
      </w:ins>
      <w:r>
        <w:t xml:space="preserve">. </w:t>
      </w:r>
    </w:p>
    <w:p w14:paraId="626F1B47" w14:textId="77777777" w:rsidR="005A4E8E" w:rsidRDefault="005A4E8E">
      <w:pPr>
        <w:pStyle w:val="ListParagraph"/>
        <w:numPr>
          <w:ilvl w:val="0"/>
          <w:numId w:val="1"/>
        </w:numPr>
        <w:jc w:val="both"/>
        <w:pPrChange w:id="223" w:author="MCDONALD Michael" w:date="2017-11-23T14:30:00Z">
          <w:pPr>
            <w:pStyle w:val="p3"/>
            <w:jc w:val="both"/>
          </w:pPr>
        </w:pPrChange>
      </w:pPr>
    </w:p>
    <w:p w14:paraId="5B76673B" w14:textId="77777777" w:rsidR="00635569" w:rsidRDefault="00635569" w:rsidP="009D5440">
      <w:pPr>
        <w:pStyle w:val="Heading1"/>
        <w:jc w:val="both"/>
      </w:pPr>
      <w:r>
        <w:t>Main Tasks:</w:t>
      </w:r>
    </w:p>
    <w:p w14:paraId="067A1008" w14:textId="30068FFE" w:rsidR="00951013" w:rsidRDefault="005A4E8E" w:rsidP="009D5440">
      <w:pPr>
        <w:pStyle w:val="ListParagraph"/>
        <w:numPr>
          <w:ilvl w:val="0"/>
          <w:numId w:val="1"/>
        </w:numPr>
        <w:jc w:val="both"/>
      </w:pPr>
      <w:r>
        <w:t xml:space="preserve">Predict </w:t>
      </w:r>
      <w:ins w:id="224" w:author="sdjokic" w:date="2017-11-21T22:28:00Z">
        <w:r w:rsidR="007A5E38">
          <w:t xml:space="preserve">demand-response </w:t>
        </w:r>
      </w:ins>
      <w:r>
        <w:t xml:space="preserve">capability of </w:t>
      </w:r>
      <w:ins w:id="225" w:author="sdjokic" w:date="2017-11-21T22:28:00Z">
        <w:r w:rsidR="007A5E38">
          <w:t xml:space="preserve">a HE-EV </w:t>
        </w:r>
      </w:ins>
      <w:r>
        <w:t xml:space="preserve">fleet and whether </w:t>
      </w:r>
      <w:ins w:id="226" w:author="sdjokic" w:date="2017-11-21T22:28:00Z">
        <w:r w:rsidR="007A5E38">
          <w:t xml:space="preserve">the </w:t>
        </w:r>
      </w:ins>
      <w:r>
        <w:t>grid demand response capabilities are met</w:t>
      </w:r>
      <w:ins w:id="227" w:author="MCDONALD Michael" w:date="2017-11-23T16:19:00Z">
        <w:r w:rsidR="00774A09">
          <w:t>.</w:t>
        </w:r>
      </w:ins>
    </w:p>
    <w:p w14:paraId="3ECD2941" w14:textId="06CEBD6C" w:rsidR="00635569" w:rsidRDefault="005A4E8E" w:rsidP="009D5440">
      <w:pPr>
        <w:pStyle w:val="ListParagraph"/>
        <w:numPr>
          <w:ilvl w:val="0"/>
          <w:numId w:val="1"/>
        </w:numPr>
        <w:jc w:val="both"/>
      </w:pPr>
      <w:r>
        <w:t>Analyse</w:t>
      </w:r>
      <w:ins w:id="228" w:author="sdjokic" w:date="2017-11-21T22:28:00Z">
        <w:r w:rsidR="007A5E38">
          <w:t xml:space="preserve"> available</w:t>
        </w:r>
      </w:ins>
      <w:r>
        <w:t xml:space="preserve"> historic</w:t>
      </w:r>
      <w:ins w:id="229" w:author="sdjokic" w:date="2017-11-21T22:28:00Z">
        <w:r w:rsidR="007A5E38">
          <w:t>al</w:t>
        </w:r>
      </w:ins>
      <w:r>
        <w:t xml:space="preserve"> data to </w:t>
      </w:r>
      <w:r w:rsidR="00C87289">
        <w:t xml:space="preserve">design </w:t>
      </w:r>
      <w:ins w:id="230" w:author="sdjokic" w:date="2017-11-21T22:29:00Z">
        <w:r w:rsidR="007A5E38">
          <w:t xml:space="preserve">an </w:t>
        </w:r>
      </w:ins>
      <w:r w:rsidR="00C87289">
        <w:t xml:space="preserve">initial block diagram of </w:t>
      </w:r>
      <w:ins w:id="231" w:author="sdjokic" w:date="2017-11-21T22:29:00Z">
        <w:r w:rsidR="007A5E38">
          <w:t xml:space="preserve">the </w:t>
        </w:r>
      </w:ins>
      <w:r w:rsidR="00C87289">
        <w:t xml:space="preserve">proposed </w:t>
      </w:r>
      <w:ins w:id="232" w:author="sdjokic" w:date="2017-11-21T22:29:00Z">
        <w:r w:rsidR="007A5E38">
          <w:t xml:space="preserve">control </w:t>
        </w:r>
      </w:ins>
      <w:r w:rsidR="00C87289">
        <w:t>algorithm</w:t>
      </w:r>
      <w:ins w:id="233" w:author="sdjokic" w:date="2017-11-21T22:29:00Z">
        <w:r w:rsidR="007A5E38">
          <w:t xml:space="preserve"> and scheme</w:t>
        </w:r>
      </w:ins>
      <w:ins w:id="234" w:author="MCDONALD Michael" w:date="2017-11-23T16:19:00Z">
        <w:r w:rsidR="00774A09">
          <w:t>.</w:t>
        </w:r>
      </w:ins>
    </w:p>
    <w:p w14:paraId="5FB482BF" w14:textId="5647A8D7" w:rsidR="005A4E8E" w:rsidRDefault="005A4E8E" w:rsidP="009D5440">
      <w:pPr>
        <w:pStyle w:val="ListParagraph"/>
        <w:numPr>
          <w:ilvl w:val="0"/>
          <w:numId w:val="1"/>
        </w:numPr>
        <w:jc w:val="both"/>
        <w:rPr>
          <w:ins w:id="235" w:author="MCDONALD Michael" w:date="2017-11-23T16:19:00Z"/>
        </w:rPr>
      </w:pPr>
      <w:r>
        <w:t xml:space="preserve">Formulate </w:t>
      </w:r>
      <w:ins w:id="236" w:author="sdjokic" w:date="2017-11-21T22:29:00Z">
        <w:r w:rsidR="007A5E38">
          <w:t xml:space="preserve">basic elements of the control </w:t>
        </w:r>
      </w:ins>
      <w:r>
        <w:t xml:space="preserve">algorithm and </w:t>
      </w:r>
      <w:ins w:id="237" w:author="sdjokic" w:date="2017-11-21T22:29:00Z">
        <w:r w:rsidR="007A5E38">
          <w:t xml:space="preserve">design interfaces for </w:t>
        </w:r>
      </w:ins>
      <w:r>
        <w:t xml:space="preserve">data structures </w:t>
      </w:r>
      <w:del w:id="238" w:author="sdjokic" w:date="2017-11-21T22:29:00Z">
        <w:r w:rsidDel="004934E4">
          <w:delText xml:space="preserve">for </w:delText>
        </w:r>
      </w:del>
      <w:ins w:id="239" w:author="sdjokic" w:date="2017-11-21T22:29:00Z">
        <w:r w:rsidR="004934E4">
          <w:t xml:space="preserve">in </w:t>
        </w:r>
      </w:ins>
      <w:r w:rsidR="00C87289">
        <w:t>Python</w:t>
      </w:r>
      <w:ins w:id="240" w:author="sdjokic" w:date="2017-11-21T22:29:00Z">
        <w:r w:rsidR="004934E4">
          <w:t xml:space="preserve"> code</w:t>
        </w:r>
      </w:ins>
      <w:r>
        <w:t xml:space="preserve"> implementation.</w:t>
      </w:r>
    </w:p>
    <w:p w14:paraId="444589E9" w14:textId="7DF066C8" w:rsidR="00774A09" w:rsidRDefault="00774A09" w:rsidP="009D5440">
      <w:pPr>
        <w:pStyle w:val="ListParagraph"/>
        <w:numPr>
          <w:ilvl w:val="0"/>
          <w:numId w:val="1"/>
        </w:numPr>
        <w:jc w:val="both"/>
      </w:pPr>
      <w:ins w:id="241" w:author="MCDONALD Michael" w:date="2017-11-23T16:19:00Z">
        <w:r>
          <w:t xml:space="preserve">Evaluate the economical advantage to JLR that this scheme could provide and the </w:t>
        </w:r>
      </w:ins>
      <w:ins w:id="242" w:author="MCDONALD Michael" w:date="2017-11-23T16:41:00Z">
        <w:r w:rsidR="00F72565">
          <w:t xml:space="preserve">start-up </w:t>
        </w:r>
      </w:ins>
      <w:ins w:id="243" w:author="MCDONALD Michael" w:date="2017-11-23T16:19:00Z">
        <w:r>
          <w:t>cost associated with implementing such a system</w:t>
        </w:r>
      </w:ins>
    </w:p>
    <w:p w14:paraId="2B08B4F3" w14:textId="732DF7F4" w:rsidR="005A4E8E" w:rsidDel="00F13D4F" w:rsidRDefault="00C87289" w:rsidP="009D5440">
      <w:pPr>
        <w:pStyle w:val="ListParagraph"/>
        <w:numPr>
          <w:ilvl w:val="0"/>
          <w:numId w:val="1"/>
        </w:numPr>
        <w:jc w:val="both"/>
        <w:rPr>
          <w:del w:id="244" w:author="MCDONALD Michael" w:date="2017-11-23T14:30:00Z"/>
        </w:rPr>
      </w:pPr>
      <w:r>
        <w:t>Test Python implementation.</w:t>
      </w:r>
    </w:p>
    <w:p w14:paraId="0812A6C5" w14:textId="77777777" w:rsidR="005A4E8E" w:rsidDel="00F13D4F" w:rsidRDefault="005A4E8E">
      <w:pPr>
        <w:pStyle w:val="ListParagraph"/>
        <w:numPr>
          <w:ilvl w:val="0"/>
          <w:numId w:val="1"/>
        </w:numPr>
        <w:jc w:val="both"/>
        <w:rPr>
          <w:del w:id="245" w:author="MCDONALD Michael" w:date="2017-11-23T14:30:00Z"/>
        </w:rPr>
        <w:pPrChange w:id="246" w:author="MCDONALD Michael" w:date="2017-11-23T14:30:00Z">
          <w:pPr>
            <w:pStyle w:val="p3"/>
            <w:jc w:val="both"/>
          </w:pPr>
        </w:pPrChange>
      </w:pPr>
    </w:p>
    <w:p w14:paraId="4E949AE6" w14:textId="77777777" w:rsidR="00C87289" w:rsidRDefault="00C87289">
      <w:pPr>
        <w:pStyle w:val="ListParagraph"/>
        <w:numPr>
          <w:ilvl w:val="0"/>
          <w:numId w:val="1"/>
        </w:numPr>
        <w:jc w:val="both"/>
        <w:pPrChange w:id="247" w:author="MCDONALD Michael" w:date="2017-11-23T14:30:00Z">
          <w:pPr>
            <w:pStyle w:val="p3"/>
            <w:jc w:val="both"/>
          </w:pPr>
        </w:pPrChange>
      </w:pPr>
    </w:p>
    <w:p w14:paraId="36074066" w14:textId="77777777" w:rsidR="00635569" w:rsidRDefault="00635569" w:rsidP="009D5440">
      <w:pPr>
        <w:pStyle w:val="Heading1"/>
        <w:jc w:val="both"/>
      </w:pPr>
      <w:r>
        <w:t>Scope for Extension:</w:t>
      </w:r>
    </w:p>
    <w:p w14:paraId="4F3E5089" w14:textId="094390F9" w:rsidR="00635569" w:rsidRDefault="00635569" w:rsidP="009D5440">
      <w:pPr>
        <w:pStyle w:val="ListParagraph"/>
        <w:numPr>
          <w:ilvl w:val="0"/>
          <w:numId w:val="1"/>
        </w:numPr>
        <w:jc w:val="both"/>
      </w:pPr>
      <w:r>
        <w:t>Investigate use</w:t>
      </w:r>
      <w:ins w:id="248" w:author="sdjokic" w:date="2017-11-21T22:30:00Z">
        <w:r w:rsidR="004934E4">
          <w:t xml:space="preserve"> of developed</w:t>
        </w:r>
      </w:ins>
      <w:r>
        <w:t xml:space="preserve"> </w:t>
      </w:r>
      <w:r w:rsidR="00C87289">
        <w:t>algorithm</w:t>
      </w:r>
      <w:ins w:id="249" w:author="sdjokic" w:date="2017-11-21T22:30:00Z">
        <w:r w:rsidR="004934E4">
          <w:t>s</w:t>
        </w:r>
      </w:ins>
      <w:r w:rsidR="00C87289">
        <w:t xml:space="preserve"> in different </w:t>
      </w:r>
      <w:ins w:id="250" w:author="sdjokic" w:date="2017-11-21T22:30:00Z">
        <w:r w:rsidR="004934E4">
          <w:t>LV networks</w:t>
        </w:r>
      </w:ins>
      <w:del w:id="251" w:author="sdjokic" w:date="2017-11-21T22:30:00Z">
        <w:r w:rsidR="00C87289" w:rsidDel="004934E4">
          <w:delText>grids</w:delText>
        </w:r>
      </w:del>
      <w:ins w:id="252" w:author="sdjokic" w:date="2017-11-21T22:30:00Z">
        <w:r w:rsidR="004934E4">
          <w:t xml:space="preserve"> (urban, sub-urban, rural)</w:t>
        </w:r>
      </w:ins>
      <w:r>
        <w:t>.</w:t>
      </w:r>
    </w:p>
    <w:p w14:paraId="24A47C8D" w14:textId="118E80A1" w:rsidR="00C87289" w:rsidDel="00F13D4F" w:rsidRDefault="00635569" w:rsidP="009D5440">
      <w:pPr>
        <w:pStyle w:val="ListParagraph"/>
        <w:numPr>
          <w:ilvl w:val="0"/>
          <w:numId w:val="1"/>
        </w:numPr>
        <w:jc w:val="both"/>
        <w:rPr>
          <w:del w:id="253" w:author="MCDONALD Michael" w:date="2017-11-23T14:30:00Z"/>
        </w:rPr>
      </w:pPr>
      <w:r>
        <w:t xml:space="preserve">Extend </w:t>
      </w:r>
      <w:ins w:id="254" w:author="sdjokic" w:date="2017-11-21T22:31:00Z">
        <w:r w:rsidR="004934E4">
          <w:t xml:space="preserve">control scheme </w:t>
        </w:r>
      </w:ins>
      <w:r>
        <w:t xml:space="preserve">functionality to the other </w:t>
      </w:r>
      <w:ins w:id="255" w:author="sdjokic" w:date="2017-11-21T22:30:00Z">
        <w:r w:rsidR="004934E4">
          <w:t>types of EVs (low-end, hybrid, etc.)</w:t>
        </w:r>
      </w:ins>
      <w:del w:id="256" w:author="sdjokic" w:date="2017-11-21T22:31:00Z">
        <w:r w:rsidR="00C87289" w:rsidDel="004934E4">
          <w:delText>vehicles</w:delText>
        </w:r>
      </w:del>
      <w:r w:rsidR="00C87289">
        <w:t xml:space="preserve"> and multiple </w:t>
      </w:r>
      <w:del w:id="257" w:author="sdjokic" w:date="2017-11-21T22:31:00Z">
        <w:r w:rsidR="00C87289" w:rsidDel="004934E4">
          <w:delText xml:space="preserve">OEMs </w:delText>
        </w:r>
      </w:del>
      <w:ins w:id="258" w:author="sdjokic" w:date="2017-11-21T22:31:00Z">
        <w:r w:rsidR="004934E4">
          <w:t xml:space="preserve">EV manufacturers, which should be </w:t>
        </w:r>
      </w:ins>
      <w:r w:rsidR="00C87289">
        <w:t>all a</w:t>
      </w:r>
      <w:r w:rsidR="001F0872">
        <w:t>ggregated by a single algorithm</w:t>
      </w:r>
      <w:ins w:id="259" w:author="sdjokic" w:date="2017-11-21T22:32:00Z">
        <w:r w:rsidR="004934E4">
          <w:t>,</w:t>
        </w:r>
      </w:ins>
      <w:r w:rsidR="001F0872">
        <w:t xml:space="preserve"> or </w:t>
      </w:r>
      <w:ins w:id="260" w:author="sdjokic" w:date="2017-11-21T22:32:00Z">
        <w:r w:rsidR="004934E4">
          <w:t>through a single on-board diagnostic (</w:t>
        </w:r>
      </w:ins>
      <w:r w:rsidR="001F0872">
        <w:t>OBD</w:t>
      </w:r>
      <w:ins w:id="261" w:author="sdjokic" w:date="2017-11-21T22:32:00Z">
        <w:r w:rsidR="004934E4">
          <w:t>)</w:t>
        </w:r>
      </w:ins>
      <w:r w:rsidR="001F0872">
        <w:t xml:space="preserve"> port.</w:t>
      </w:r>
    </w:p>
    <w:p w14:paraId="554AEC76" w14:textId="77777777" w:rsidR="00C87289" w:rsidRDefault="00C87289">
      <w:pPr>
        <w:pStyle w:val="ListParagraph"/>
        <w:numPr>
          <w:ilvl w:val="0"/>
          <w:numId w:val="1"/>
        </w:numPr>
        <w:jc w:val="both"/>
        <w:pPrChange w:id="262" w:author="MCDONALD Michael" w:date="2017-11-23T14:30:00Z">
          <w:pPr>
            <w:pStyle w:val="p3"/>
            <w:jc w:val="both"/>
          </w:pPr>
        </w:pPrChange>
      </w:pPr>
    </w:p>
    <w:p w14:paraId="365E5065" w14:textId="77777777" w:rsidR="00635569" w:rsidRDefault="00635569" w:rsidP="009D5440">
      <w:pPr>
        <w:pStyle w:val="Heading1"/>
        <w:jc w:val="both"/>
      </w:pPr>
      <w:r>
        <w:t>Background Knowledge:</w:t>
      </w:r>
    </w:p>
    <w:p w14:paraId="5B3F1140" w14:textId="4C74A945" w:rsidR="00C87289" w:rsidRDefault="00C87289" w:rsidP="009D5440">
      <w:pPr>
        <w:pStyle w:val="ListParagraph"/>
        <w:numPr>
          <w:ilvl w:val="0"/>
          <w:numId w:val="1"/>
        </w:numPr>
        <w:jc w:val="both"/>
      </w:pPr>
      <w:r>
        <w:t>Python Programming</w:t>
      </w:r>
    </w:p>
    <w:p w14:paraId="1D85A6EF" w14:textId="26866F83" w:rsidR="00C87289" w:rsidRDefault="00C87289" w:rsidP="009D5440">
      <w:pPr>
        <w:pStyle w:val="ListParagraph"/>
        <w:numPr>
          <w:ilvl w:val="0"/>
          <w:numId w:val="1"/>
        </w:numPr>
        <w:jc w:val="both"/>
      </w:pPr>
      <w:r>
        <w:t>Charging methods and protocols of electric vehicles.</w:t>
      </w:r>
    </w:p>
    <w:p w14:paraId="2B61DAC5" w14:textId="1436F6FA" w:rsidR="00C87289" w:rsidDel="00F13D4F" w:rsidRDefault="00C87289" w:rsidP="009D5440">
      <w:pPr>
        <w:pStyle w:val="ListParagraph"/>
        <w:numPr>
          <w:ilvl w:val="0"/>
          <w:numId w:val="1"/>
        </w:numPr>
        <w:jc w:val="both"/>
        <w:rPr>
          <w:del w:id="263" w:author="MCDONALD Michael" w:date="2017-11-23T14:30:00Z"/>
        </w:rPr>
      </w:pPr>
      <w:r>
        <w:t xml:space="preserve">Demand response and grid stabilisation methods. </w:t>
      </w:r>
    </w:p>
    <w:p w14:paraId="64127707" w14:textId="77777777" w:rsidR="00C87289" w:rsidRDefault="00C87289">
      <w:pPr>
        <w:pStyle w:val="ListParagraph"/>
        <w:numPr>
          <w:ilvl w:val="0"/>
          <w:numId w:val="1"/>
        </w:numPr>
        <w:jc w:val="both"/>
        <w:pPrChange w:id="264" w:author="MCDONALD Michael" w:date="2017-11-23T14:30:00Z">
          <w:pPr>
            <w:pStyle w:val="ListParagraph"/>
            <w:jc w:val="both"/>
          </w:pPr>
        </w:pPrChange>
      </w:pPr>
    </w:p>
    <w:p w14:paraId="559FE91A" w14:textId="77777777" w:rsidR="00F13D4F" w:rsidRDefault="00F13D4F">
      <w:pPr>
        <w:rPr>
          <w:ins w:id="265" w:author="MCDONALD Michael" w:date="2017-11-23T14:30:00Z"/>
          <w:rFonts w:asciiTheme="majorHAnsi" w:eastAsiaTheme="majorEastAsia" w:hAnsiTheme="majorHAnsi" w:cstheme="majorBidi"/>
          <w:color w:val="31479E" w:themeColor="accent1" w:themeShade="BF"/>
          <w:sz w:val="32"/>
          <w:szCs w:val="32"/>
        </w:rPr>
      </w:pPr>
      <w:ins w:id="266" w:author="MCDONALD Michael" w:date="2017-11-23T14:30:00Z">
        <w:r>
          <w:br w:type="page"/>
        </w:r>
      </w:ins>
    </w:p>
    <w:p w14:paraId="336D41FA" w14:textId="7B9671FD" w:rsidR="00635569" w:rsidRDefault="004934E4" w:rsidP="009D5440">
      <w:pPr>
        <w:pStyle w:val="Heading1"/>
        <w:jc w:val="both"/>
      </w:pPr>
      <w:ins w:id="267" w:author="sdjokic" w:date="2017-11-21T22:33:00Z">
        <w:r>
          <w:lastRenderedPageBreak/>
          <w:t xml:space="preserve">Required </w:t>
        </w:r>
      </w:ins>
      <w:r w:rsidR="00635569">
        <w:t>Resources:</w:t>
      </w:r>
    </w:p>
    <w:p w14:paraId="0188E605" w14:textId="0CD89D00" w:rsidR="00635569" w:rsidRDefault="004934E4" w:rsidP="009D5440">
      <w:pPr>
        <w:pStyle w:val="ListParagraph"/>
        <w:numPr>
          <w:ilvl w:val="0"/>
          <w:numId w:val="1"/>
        </w:numPr>
        <w:jc w:val="both"/>
      </w:pPr>
      <w:ins w:id="268" w:author="sdjokic" w:date="2017-11-21T22:33:00Z">
        <w:r>
          <w:t xml:space="preserve">Representative </w:t>
        </w:r>
      </w:ins>
      <w:del w:id="269" w:author="sdjokic" w:date="2017-11-21T22:33:00Z">
        <w:r w:rsidR="00C87289" w:rsidDel="004934E4">
          <w:delText xml:space="preserve">Driving </w:delText>
        </w:r>
      </w:del>
      <w:r w:rsidR="00C87289">
        <w:t xml:space="preserve">data </w:t>
      </w:r>
      <w:del w:id="270" w:author="sdjokic" w:date="2017-11-21T22:33:00Z">
        <w:r w:rsidR="00C87289" w:rsidDel="004934E4">
          <w:delText xml:space="preserve">from </w:delText>
        </w:r>
      </w:del>
      <w:ins w:id="271" w:author="sdjokic" w:date="2017-11-21T22:33:00Z">
        <w:r>
          <w:t xml:space="preserve">on </w:t>
        </w:r>
      </w:ins>
      <w:del w:id="272" w:author="sdjokic" w:date="2017-11-21T22:33:00Z">
        <w:r w:rsidR="00C87289" w:rsidDel="004934E4">
          <w:delText>B</w:delText>
        </w:r>
      </w:del>
      <w:ins w:id="273" w:author="sdjokic" w:date="2017-11-21T22:33:00Z">
        <w:r>
          <w:t>HE-</w:t>
        </w:r>
      </w:ins>
      <w:r w:rsidR="00C87289">
        <w:t xml:space="preserve">EV </w:t>
      </w:r>
      <w:ins w:id="274" w:author="sdjokic" w:date="2017-11-21T22:33:00Z">
        <w:r>
          <w:t xml:space="preserve">typical driving </w:t>
        </w:r>
      </w:ins>
      <w:ins w:id="275" w:author="sdjokic" w:date="2017-11-21T22:34:00Z">
        <w:r>
          <w:t xml:space="preserve">parameters (driving distances, journey start/end times, </w:t>
        </w:r>
      </w:ins>
      <w:ins w:id="276" w:author="sdjokic" w:date="2017-11-21T22:36:00Z">
        <w:r>
          <w:t xml:space="preserve">etc.), </w:t>
        </w:r>
      </w:ins>
      <w:del w:id="277" w:author="sdjokic" w:date="2017-11-21T22:36:00Z">
        <w:r w:rsidR="00C87289" w:rsidDel="004934E4">
          <w:delText>test application (</w:delText>
        </w:r>
      </w:del>
      <w:ins w:id="278" w:author="sdjokic" w:date="2017-11-21T22:36:00Z">
        <w:r>
          <w:t xml:space="preserve">which should be </w:t>
        </w:r>
      </w:ins>
      <w:del w:id="279" w:author="sdjokic" w:date="2017-11-21T22:36:00Z">
        <w:r w:rsidR="00EF5663" w:rsidDel="004934E4">
          <w:delText>S</w:delText>
        </w:r>
      </w:del>
      <w:ins w:id="280" w:author="sdjokic" w:date="2017-11-21T22:36:00Z">
        <w:r>
          <w:t>s</w:t>
        </w:r>
      </w:ins>
      <w:r w:rsidR="00EF5663">
        <w:t xml:space="preserve">upplied by </w:t>
      </w:r>
      <w:r w:rsidR="00C87289">
        <w:t>JLR</w:t>
      </w:r>
      <w:ins w:id="281" w:author="sdjokic" w:date="2017-11-21T22:37:00Z">
        <w:r>
          <w:t>:</w:t>
        </w:r>
      </w:ins>
      <w:del w:id="282" w:author="sdjokic" w:date="2017-11-21T22:37:00Z">
        <w:r w:rsidR="00C87289" w:rsidDel="004934E4">
          <w:delText>)</w:delText>
        </w:r>
      </w:del>
    </w:p>
    <w:p w14:paraId="5592E6B6" w14:textId="74A0F921" w:rsidR="00E720A6" w:rsidRDefault="00D808AB" w:rsidP="009D5440">
      <w:pPr>
        <w:pStyle w:val="ListParagraph"/>
        <w:numPr>
          <w:ilvl w:val="1"/>
          <w:numId w:val="1"/>
        </w:numPr>
        <w:jc w:val="both"/>
      </w:pPr>
      <w:r>
        <w:t>Sample Data from</w:t>
      </w:r>
      <w:ins w:id="283" w:author="sdjokic" w:date="2017-11-21T22:37:00Z">
        <w:r w:rsidR="004934E4">
          <w:t xml:space="preserve"> a</w:t>
        </w:r>
      </w:ins>
      <w:r>
        <w:t xml:space="preserve"> range of user</w:t>
      </w:r>
      <w:ins w:id="284" w:author="sdjokic" w:date="2017-11-21T22:37:00Z">
        <w:r w:rsidR="004934E4">
          <w:t>s</w:t>
        </w:r>
      </w:ins>
      <w:r>
        <w:t xml:space="preserve"> within same time period including</w:t>
      </w:r>
    </w:p>
    <w:p w14:paraId="4932D959" w14:textId="4B16DC0C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Location of </w:t>
      </w:r>
      <w:del w:id="285" w:author="sdjokic" w:date="2017-11-21T22:37:00Z">
        <w:r w:rsidDel="004934E4">
          <w:delText>B</w:delText>
        </w:r>
      </w:del>
      <w:ins w:id="286" w:author="sdjokic" w:date="2017-11-21T22:37:00Z">
        <w:r w:rsidR="004934E4">
          <w:t>HE-</w:t>
        </w:r>
      </w:ins>
      <w:r>
        <w:t>EV</w:t>
      </w:r>
    </w:p>
    <w:p w14:paraId="17EE0252" w14:textId="17B6C5B1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Charge level of </w:t>
      </w:r>
      <w:del w:id="287" w:author="sdjokic" w:date="2017-11-21T22:37:00Z">
        <w:r w:rsidDel="004934E4">
          <w:delText>B</w:delText>
        </w:r>
      </w:del>
      <w:ins w:id="288" w:author="sdjokic" w:date="2017-11-21T22:37:00Z">
        <w:r w:rsidR="004934E4">
          <w:t>HE-</w:t>
        </w:r>
      </w:ins>
      <w:r>
        <w:t>EV</w:t>
      </w:r>
    </w:p>
    <w:p w14:paraId="2B59D79D" w14:textId="53A1282A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Charge status of </w:t>
      </w:r>
      <w:del w:id="289" w:author="sdjokic" w:date="2017-11-21T22:37:00Z">
        <w:r w:rsidDel="004934E4">
          <w:delText>B</w:delText>
        </w:r>
      </w:del>
      <w:ins w:id="290" w:author="sdjokic" w:date="2017-11-21T22:38:00Z">
        <w:r w:rsidR="004934E4">
          <w:t>HE-</w:t>
        </w:r>
      </w:ins>
      <w:r>
        <w:t>EV</w:t>
      </w:r>
    </w:p>
    <w:p w14:paraId="21BC6B23" w14:textId="4382560A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Departure Time of </w:t>
      </w:r>
      <w:del w:id="291" w:author="sdjokic" w:date="2017-11-21T22:38:00Z">
        <w:r w:rsidDel="004934E4">
          <w:delText>B</w:delText>
        </w:r>
      </w:del>
      <w:ins w:id="292" w:author="sdjokic" w:date="2017-11-21T22:38:00Z">
        <w:r w:rsidR="004934E4">
          <w:t>HE-</w:t>
        </w:r>
      </w:ins>
      <w:r>
        <w:t>EV</w:t>
      </w:r>
    </w:p>
    <w:p w14:paraId="0C36DFA4" w14:textId="26BCE0E0" w:rsidR="00E720A6" w:rsidRDefault="00D808AB" w:rsidP="009D5440">
      <w:pPr>
        <w:pStyle w:val="ListParagraph"/>
        <w:numPr>
          <w:ilvl w:val="1"/>
          <w:numId w:val="1"/>
        </w:numPr>
        <w:jc w:val="both"/>
      </w:pPr>
      <w:r>
        <w:t>Max available charge rate</w:t>
      </w:r>
    </w:p>
    <w:p w14:paraId="0DDA33BF" w14:textId="7A2B9EE3" w:rsidR="00D808AB" w:rsidRDefault="004934E4" w:rsidP="009D5440">
      <w:pPr>
        <w:pStyle w:val="ListParagraph"/>
        <w:numPr>
          <w:ilvl w:val="1"/>
          <w:numId w:val="1"/>
        </w:numPr>
        <w:jc w:val="both"/>
      </w:pPr>
      <w:ins w:id="293" w:author="sdjokic" w:date="2017-11-21T22:38:00Z">
        <w:r>
          <w:t>Other relevant data</w:t>
        </w:r>
      </w:ins>
    </w:p>
    <w:p w14:paraId="4FD5BAB8" w14:textId="0059FDCA" w:rsidR="00C87289" w:rsidRDefault="00C87289" w:rsidP="009D5440">
      <w:pPr>
        <w:pStyle w:val="ListParagraph"/>
        <w:numPr>
          <w:ilvl w:val="0"/>
          <w:numId w:val="1"/>
        </w:numPr>
        <w:jc w:val="both"/>
      </w:pPr>
      <w:del w:id="294" w:author="sdjokic" w:date="2017-11-21T22:38:00Z">
        <w:r w:rsidDel="004934E4">
          <w:delText>C</w:delText>
        </w:r>
      </w:del>
      <w:ins w:id="295" w:author="sdjokic" w:date="2017-11-21T22:38:00Z">
        <w:r w:rsidR="004934E4">
          <w:t>Algorithm c</w:t>
        </w:r>
      </w:ins>
      <w:r>
        <w:t>omputational time</w:t>
      </w:r>
      <w:ins w:id="296" w:author="sdjokic" w:date="2017-11-21T22:38:00Z">
        <w:r w:rsidR="004934E4">
          <w:t>,</w:t>
        </w:r>
      </w:ins>
      <w:r>
        <w:t xml:space="preserve"> </w:t>
      </w:r>
      <w:del w:id="297" w:author="sdjokic" w:date="2017-11-21T22:38:00Z">
        <w:r w:rsidDel="004934E4">
          <w:delText>(TBC</w:delText>
        </w:r>
        <w:r w:rsidR="00EF5663" w:rsidDel="004934E4">
          <w:delText xml:space="preserve"> </w:delText>
        </w:r>
      </w:del>
      <w:r w:rsidR="00EF5663">
        <w:t>depend</w:t>
      </w:r>
      <w:ins w:id="298" w:author="sdjokic" w:date="2017-11-21T22:38:00Z">
        <w:r w:rsidR="004934E4">
          <w:t>ing</w:t>
        </w:r>
      </w:ins>
      <w:del w:id="299" w:author="sdjokic" w:date="2017-11-21T22:38:00Z">
        <w:r w:rsidR="00EF5663" w:rsidDel="004934E4">
          <w:delText>ant</w:delText>
        </w:r>
      </w:del>
      <w:r w:rsidR="00EF5663">
        <w:t xml:space="preserve"> on </w:t>
      </w:r>
      <w:ins w:id="300" w:author="sdjokic" w:date="2017-11-21T22:38:00Z">
        <w:r w:rsidR="004934E4">
          <w:t xml:space="preserve">the </w:t>
        </w:r>
      </w:ins>
      <w:r w:rsidR="00EF5663">
        <w:t>amount of data</w:t>
      </w:r>
      <w:ins w:id="301" w:author="sdjokic" w:date="2017-11-21T22:39:00Z">
        <w:r w:rsidR="004934E4">
          <w:t xml:space="preserve"> that should be processed</w:t>
        </w:r>
      </w:ins>
      <w:del w:id="302" w:author="sdjokic" w:date="2017-11-21T22:39:00Z">
        <w:r w:rsidDel="004934E4">
          <w:delText>)</w:delText>
        </w:r>
      </w:del>
    </w:p>
    <w:p w14:paraId="5568FED5" w14:textId="77777777" w:rsidR="00635569" w:rsidRDefault="00635569" w:rsidP="009D5440">
      <w:pPr>
        <w:pStyle w:val="Heading1"/>
        <w:jc w:val="both"/>
      </w:pPr>
      <w:r>
        <w:t>Location:</w:t>
      </w:r>
    </w:p>
    <w:p w14:paraId="380510FD" w14:textId="5577BF96" w:rsidR="00635569" w:rsidRDefault="00190E3E" w:rsidP="009D5440">
      <w:pPr>
        <w:pStyle w:val="ListParagraph"/>
        <w:numPr>
          <w:ilvl w:val="0"/>
          <w:numId w:val="1"/>
        </w:numPr>
        <w:jc w:val="both"/>
      </w:pPr>
      <w:r>
        <w:t>Research to be established at the University of Edinburgh</w:t>
      </w:r>
    </w:p>
    <w:p w14:paraId="549D9424" w14:textId="160D67BC" w:rsidR="005F1BAD" w:rsidRDefault="00190E3E" w:rsidP="009D5440">
      <w:pPr>
        <w:pStyle w:val="ListParagraph"/>
        <w:numPr>
          <w:ilvl w:val="0"/>
          <w:numId w:val="1"/>
        </w:numPr>
        <w:jc w:val="both"/>
      </w:pPr>
      <w:r>
        <w:t xml:space="preserve">Industrial supervision will be provided from the Innovation Acceleration Team of Jaguar Land Rover based at Warwick University. </w:t>
      </w:r>
    </w:p>
    <w:p w14:paraId="3C26534F" w14:textId="77777777" w:rsidR="00C87289" w:rsidRDefault="00C87289" w:rsidP="009D5440">
      <w:pPr>
        <w:pStyle w:val="p4"/>
        <w:jc w:val="both"/>
      </w:pPr>
    </w:p>
    <w:p w14:paraId="7CFE17F2" w14:textId="77777777" w:rsidR="00EE30F9" w:rsidRDefault="00EE30F9" w:rsidP="009D5440">
      <w:pPr>
        <w:jc w:val="both"/>
        <w:rPr>
          <w:ins w:id="303" w:author="MCDONALD Michael" w:date="2017-11-23T14:33:00Z"/>
        </w:rPr>
      </w:pPr>
    </w:p>
    <w:p w14:paraId="6E0200FA" w14:textId="77777777" w:rsidR="00F13D4F" w:rsidRDefault="00F13D4F" w:rsidP="009D5440">
      <w:pPr>
        <w:jc w:val="both"/>
        <w:rPr>
          <w:ins w:id="304" w:author="MCDONALD Michael" w:date="2017-11-23T14:33:00Z"/>
        </w:rPr>
      </w:pPr>
    </w:p>
    <w:p w14:paraId="0A57DA24" w14:textId="77777777" w:rsidR="00F13D4F" w:rsidRDefault="00F13D4F" w:rsidP="009D5440">
      <w:pPr>
        <w:jc w:val="both"/>
        <w:rPr>
          <w:ins w:id="305" w:author="MCDONALD Michael" w:date="2017-11-23T14:33:00Z"/>
        </w:rPr>
      </w:pPr>
    </w:p>
    <w:p w14:paraId="6758441C" w14:textId="77777777" w:rsidR="00F13D4F" w:rsidRDefault="00F13D4F" w:rsidP="009D5440">
      <w:pPr>
        <w:jc w:val="both"/>
      </w:pPr>
    </w:p>
    <w:p w14:paraId="36C46C9C" w14:textId="19FBD09A" w:rsidR="00635569" w:rsidRDefault="00635569" w:rsidP="009D5440">
      <w:pPr>
        <w:jc w:val="both"/>
      </w:pPr>
      <w:r>
        <w:t xml:space="preserve">The </w:t>
      </w:r>
      <w:r w:rsidR="00190E3E">
        <w:t xml:space="preserve">academic </w:t>
      </w:r>
      <w:r>
        <w:t>supervisor and student are satisfied that this project is</w:t>
      </w:r>
      <w:r w:rsidR="00EE30F9">
        <w:t xml:space="preserve"> </w:t>
      </w:r>
      <w:r>
        <w:t>suitable for performance and assessment in accordance with the</w:t>
      </w:r>
      <w:r w:rsidR="00EE30F9">
        <w:t xml:space="preserve"> </w:t>
      </w:r>
      <w:r>
        <w:t>guidelines of the course documentation.</w:t>
      </w:r>
    </w:p>
    <w:p w14:paraId="0CE59FF1" w14:textId="77777777" w:rsidR="00EE30F9" w:rsidRDefault="00EE30F9" w:rsidP="009D5440">
      <w:pPr>
        <w:jc w:val="both"/>
        <w:rPr>
          <w:ins w:id="306" w:author="MCDONALD Michael" w:date="2017-11-23T14:33:00Z"/>
        </w:rPr>
      </w:pPr>
    </w:p>
    <w:p w14:paraId="4039C661" w14:textId="77777777" w:rsidR="00F13D4F" w:rsidRDefault="00F13D4F" w:rsidP="009D5440">
      <w:pPr>
        <w:jc w:val="both"/>
        <w:rPr>
          <w:ins w:id="307" w:author="MCDONALD Michael" w:date="2017-11-23T14:33:00Z"/>
        </w:rPr>
      </w:pPr>
    </w:p>
    <w:p w14:paraId="037C59C6" w14:textId="77777777" w:rsidR="00F13D4F" w:rsidRDefault="00F13D4F" w:rsidP="009D5440">
      <w:pPr>
        <w:jc w:val="both"/>
        <w:rPr>
          <w:ins w:id="308" w:author="MCDONALD Michael" w:date="2017-11-23T14:33:00Z"/>
        </w:rPr>
      </w:pPr>
    </w:p>
    <w:p w14:paraId="548CAEEF" w14:textId="77777777" w:rsidR="00F13D4F" w:rsidRDefault="00F13D4F" w:rsidP="009D5440">
      <w:pPr>
        <w:jc w:val="both"/>
        <w:rPr>
          <w:ins w:id="309" w:author="MCDONALD Michael" w:date="2017-11-23T14:33:00Z"/>
        </w:rPr>
      </w:pPr>
    </w:p>
    <w:p w14:paraId="341FF4E5" w14:textId="77777777" w:rsidR="00F13D4F" w:rsidRDefault="00F13D4F" w:rsidP="009D5440">
      <w:pPr>
        <w:jc w:val="both"/>
      </w:pPr>
    </w:p>
    <w:p w14:paraId="28876415" w14:textId="77777777" w:rsidR="00635569" w:rsidRDefault="00635569" w:rsidP="009D5440">
      <w:pPr>
        <w:jc w:val="both"/>
        <w:rPr>
          <w:ins w:id="310" w:author="MCDONALD Michael" w:date="2017-11-23T14:33:00Z"/>
          <w:b/>
        </w:rPr>
      </w:pPr>
      <w:r w:rsidRPr="00EE30F9">
        <w:rPr>
          <w:b/>
        </w:rPr>
        <w:t>Signed</w:t>
      </w:r>
    </w:p>
    <w:p w14:paraId="4902C883" w14:textId="77777777" w:rsidR="00F13D4F" w:rsidRPr="00EE30F9" w:rsidRDefault="00F13D4F" w:rsidP="009D5440">
      <w:pPr>
        <w:jc w:val="both"/>
        <w:rPr>
          <w:b/>
        </w:rPr>
      </w:pPr>
    </w:p>
    <w:p w14:paraId="6D173113" w14:textId="662980C4" w:rsidR="00635569" w:rsidRDefault="00635569" w:rsidP="00E955C7">
      <w:pPr>
        <w:tabs>
          <w:tab w:val="left" w:leader="dot" w:pos="2880"/>
          <w:tab w:val="left" w:leader="dot" w:pos="8640"/>
        </w:tabs>
        <w:spacing w:line="480" w:lineRule="auto"/>
        <w:jc w:val="both"/>
        <w:pPrChange w:id="311" w:author="MCDONALD Michael" w:date="2017-11-23T16:31:00Z">
          <w:pPr>
            <w:tabs>
              <w:tab w:val="left" w:pos="2250"/>
              <w:tab w:val="left" w:leader="dot" w:pos="5760"/>
            </w:tabs>
            <w:spacing w:line="480" w:lineRule="auto"/>
            <w:jc w:val="both"/>
          </w:pPr>
        </w:pPrChange>
      </w:pPr>
      <w:r>
        <w:t xml:space="preserve">Student: </w:t>
      </w:r>
      <w:r w:rsidR="00EE30F9">
        <w:tab/>
        <w:t>Michael McDonald</w:t>
      </w:r>
      <w:r w:rsidR="00EE30F9">
        <w:tab/>
      </w:r>
    </w:p>
    <w:p w14:paraId="2DC28FA1" w14:textId="6F699B26" w:rsidR="00635569" w:rsidRDefault="00190E3E" w:rsidP="00E955C7">
      <w:pPr>
        <w:tabs>
          <w:tab w:val="left" w:leader="dot" w:pos="2880"/>
          <w:tab w:val="left" w:leader="dot" w:pos="8640"/>
        </w:tabs>
        <w:spacing w:line="480" w:lineRule="auto"/>
        <w:jc w:val="both"/>
        <w:pPrChange w:id="312" w:author="MCDONALD Michael" w:date="2017-11-23T16:31:00Z">
          <w:pPr>
            <w:tabs>
              <w:tab w:val="left" w:pos="2250"/>
              <w:tab w:val="left" w:leader="dot" w:pos="5760"/>
            </w:tabs>
            <w:spacing w:line="480" w:lineRule="auto"/>
            <w:jc w:val="both"/>
          </w:pPr>
        </w:pPrChange>
      </w:pPr>
      <w:r>
        <w:t xml:space="preserve">Academic </w:t>
      </w:r>
      <w:r w:rsidR="00635569">
        <w:t>Supervisor:</w:t>
      </w:r>
      <w:r>
        <w:tab/>
        <w:t>Dr Sasa D</w:t>
      </w:r>
      <w:r w:rsidR="00EE30F9">
        <w:t>jokic</w:t>
      </w:r>
      <w:r w:rsidR="00EE30F9">
        <w:tab/>
      </w:r>
    </w:p>
    <w:p w14:paraId="1C0CD25B" w14:textId="0AD322D5" w:rsidR="00635569" w:rsidRDefault="00635569" w:rsidP="00E955C7">
      <w:pPr>
        <w:tabs>
          <w:tab w:val="left" w:leader="dot" w:pos="2880"/>
          <w:tab w:val="left" w:leader="dot" w:pos="8640"/>
        </w:tabs>
        <w:spacing w:line="480" w:lineRule="auto"/>
        <w:jc w:val="both"/>
        <w:pPrChange w:id="313" w:author="MCDONALD Michael" w:date="2017-11-23T16:31:00Z">
          <w:pPr>
            <w:tabs>
              <w:tab w:val="left" w:pos="2250"/>
              <w:tab w:val="left" w:leader="dot" w:pos="5760"/>
            </w:tabs>
            <w:spacing w:line="480" w:lineRule="auto"/>
            <w:jc w:val="both"/>
          </w:pPr>
        </w:pPrChange>
      </w:pPr>
      <w:r>
        <w:t xml:space="preserve">Date: </w:t>
      </w:r>
      <w:r w:rsidR="00EE30F9">
        <w:tab/>
      </w:r>
      <w:ins w:id="314" w:author="MCDONALD Michael" w:date="2017-11-23T14:33:00Z">
        <w:r w:rsidR="00F13D4F">
          <w:t>23/11/2017</w:t>
        </w:r>
      </w:ins>
      <w:r w:rsidR="00EE30F9">
        <w:tab/>
      </w:r>
    </w:p>
    <w:p w14:paraId="32EEAFBF" w14:textId="77777777" w:rsidR="00D00B1F" w:rsidRDefault="00D00B1F">
      <w:pPr>
        <w:tabs>
          <w:tab w:val="left" w:leader="dot" w:pos="7200"/>
        </w:tabs>
        <w:jc w:val="both"/>
        <w:pPrChange w:id="315" w:author="MCDONALD Michael" w:date="2017-11-23T14:33:00Z">
          <w:pPr>
            <w:jc w:val="both"/>
          </w:pPr>
        </w:pPrChange>
      </w:pPr>
    </w:p>
    <w:sectPr w:rsidR="00D00B1F" w:rsidSect="00D545B7">
      <w:headerReference w:type="default" r:id="rId10"/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sdjokic" w:date="2017-11-21T23:05:00Z" w:initials="s">
    <w:p w14:paraId="6ADB99CA" w14:textId="77777777" w:rsidR="009D5440" w:rsidRDefault="009D5440">
      <w:pPr>
        <w:pStyle w:val="CommentText"/>
      </w:pPr>
      <w:r>
        <w:rPr>
          <w:rStyle w:val="CommentReference"/>
        </w:rPr>
        <w:annotationRef/>
      </w:r>
      <w:r>
        <w:t>I would suggest the following title:</w:t>
      </w:r>
    </w:p>
    <w:p w14:paraId="0EE4B302" w14:textId="77777777" w:rsidR="009D5440" w:rsidRDefault="009D5440">
      <w:pPr>
        <w:pStyle w:val="CommentText"/>
      </w:pPr>
    </w:p>
    <w:p w14:paraId="5F9D8DCA" w14:textId="0AE3415A" w:rsidR="009D5440" w:rsidRDefault="00DA4B45">
      <w:pPr>
        <w:pStyle w:val="CommentText"/>
      </w:pPr>
      <w:r>
        <w:t xml:space="preserve">REMOTE ON-OFF </w:t>
      </w:r>
      <w:r w:rsidR="00641914">
        <w:t xml:space="preserve">CHARGING </w:t>
      </w:r>
      <w:r>
        <w:t>CONTROL OF AGGREGATED EV DEMAND</w:t>
      </w:r>
      <w:r w:rsidR="00E246D8">
        <w:t>S</w:t>
      </w:r>
    </w:p>
  </w:comment>
  <w:comment w:id="25" w:author="sdjokic" w:date="2017-11-21T23:04:00Z" w:initials="s">
    <w:p w14:paraId="25DD622C" w14:textId="1E063123" w:rsidR="0025244D" w:rsidRDefault="0025244D">
      <w:pPr>
        <w:pStyle w:val="CommentText"/>
      </w:pPr>
      <w:r>
        <w:rPr>
          <w:rStyle w:val="CommentReference"/>
        </w:rPr>
        <w:annotationRef/>
      </w:r>
      <w:r>
        <w:t>I suggest this abbreviation</w:t>
      </w:r>
    </w:p>
  </w:comment>
  <w:comment w:id="92" w:author="sdjokic" w:date="2017-11-21T23:04:00Z" w:initials="s">
    <w:p w14:paraId="017FC060" w14:textId="09E8FF94" w:rsidR="00641914" w:rsidRDefault="00641914">
      <w:pPr>
        <w:pStyle w:val="CommentText"/>
      </w:pPr>
      <w:r>
        <w:rPr>
          <w:rStyle w:val="CommentReference"/>
        </w:rPr>
        <w:annotationRef/>
      </w:r>
      <w:r>
        <w:t xml:space="preserve">You never explained why exactly will JLR attempt to remotely switch on and off EVs during charging…? Could you please provide a short explanation what service will be provided (e.g. voltage regulation, control of power/energy flows, balancing of </w:t>
      </w:r>
      <w:r w:rsidR="00870D7E">
        <w:t xml:space="preserve">variable </w:t>
      </w:r>
      <w:r>
        <w:t>renewable generation, system stability support, or something else) and to whom this service will be offered (e.g. to network operators, to aggregators, to generators, or to the market)</w:t>
      </w:r>
      <w:r w:rsidR="00870D7E">
        <w:t>…?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D8DCA" w15:done="0"/>
  <w15:commentEx w15:paraId="25DD622C" w15:done="0"/>
  <w15:commentEx w15:paraId="017FC06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2CF90" w14:textId="77777777" w:rsidR="00F208BC" w:rsidRDefault="00F208BC" w:rsidP="009D5440">
      <w:r>
        <w:separator/>
      </w:r>
    </w:p>
  </w:endnote>
  <w:endnote w:type="continuationSeparator" w:id="0">
    <w:p w14:paraId="73AF7EF3" w14:textId="77777777" w:rsidR="00F208BC" w:rsidRDefault="00F208BC" w:rsidP="009D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02F4F" w14:textId="77777777" w:rsidR="00F208BC" w:rsidRDefault="00F208BC" w:rsidP="009D5440">
      <w:r>
        <w:separator/>
      </w:r>
    </w:p>
  </w:footnote>
  <w:footnote w:type="continuationSeparator" w:id="0">
    <w:p w14:paraId="0C4720F4" w14:textId="77777777" w:rsidR="00F208BC" w:rsidRDefault="00F208BC" w:rsidP="009D5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A3C5F" w14:textId="4AFBD909" w:rsidR="002A527D" w:rsidRDefault="002A527D">
    <w:pPr>
      <w:pStyle w:val="Header"/>
    </w:pPr>
    <w:ins w:id="316" w:author="MCDONALD Michael" w:date="2017-11-23T16:34:00Z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631AFF" wp14:editId="66A3B274">
            <wp:simplePos x="0" y="0"/>
            <wp:positionH relativeFrom="column">
              <wp:posOffset>4740275</wp:posOffset>
            </wp:positionH>
            <wp:positionV relativeFrom="paragraph">
              <wp:posOffset>-112395</wp:posOffset>
            </wp:positionV>
            <wp:extent cx="1536700" cy="381000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orate logo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7054036" wp14:editId="3AC20CFB">
            <wp:simplePos x="0" y="0"/>
            <wp:positionH relativeFrom="column">
              <wp:posOffset>-520065</wp:posOffset>
            </wp:positionH>
            <wp:positionV relativeFrom="paragraph">
              <wp:posOffset>-226695</wp:posOffset>
            </wp:positionV>
            <wp:extent cx="678815" cy="683260"/>
            <wp:effectExtent l="0" t="0" r="698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44AE6"/>
    <w:multiLevelType w:val="hybridMultilevel"/>
    <w:tmpl w:val="610ED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5373E"/>
    <w:multiLevelType w:val="hybridMultilevel"/>
    <w:tmpl w:val="153E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F4830"/>
    <w:multiLevelType w:val="hybridMultilevel"/>
    <w:tmpl w:val="41ACCC44"/>
    <w:lvl w:ilvl="0" w:tplc="DD7EAC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DONALD Michael">
    <w15:presenceInfo w15:providerId="None" w15:userId="MCDONALD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9"/>
    <w:rsid w:val="00017393"/>
    <w:rsid w:val="000243AA"/>
    <w:rsid w:val="00190E3E"/>
    <w:rsid w:val="001F0872"/>
    <w:rsid w:val="0025244D"/>
    <w:rsid w:val="002A527D"/>
    <w:rsid w:val="00304F63"/>
    <w:rsid w:val="00390083"/>
    <w:rsid w:val="00391049"/>
    <w:rsid w:val="004870F9"/>
    <w:rsid w:val="004934E4"/>
    <w:rsid w:val="00494D6E"/>
    <w:rsid w:val="005A4E8E"/>
    <w:rsid w:val="005F1BAD"/>
    <w:rsid w:val="00626BAA"/>
    <w:rsid w:val="00635569"/>
    <w:rsid w:val="00641914"/>
    <w:rsid w:val="00670BB2"/>
    <w:rsid w:val="00683DDE"/>
    <w:rsid w:val="006A0A3B"/>
    <w:rsid w:val="00774A09"/>
    <w:rsid w:val="00795DA1"/>
    <w:rsid w:val="007A5E38"/>
    <w:rsid w:val="00870D7E"/>
    <w:rsid w:val="008A4A56"/>
    <w:rsid w:val="0092647C"/>
    <w:rsid w:val="0093103C"/>
    <w:rsid w:val="009328D3"/>
    <w:rsid w:val="00951013"/>
    <w:rsid w:val="009822EE"/>
    <w:rsid w:val="009C0BAF"/>
    <w:rsid w:val="009D5440"/>
    <w:rsid w:val="00A119F9"/>
    <w:rsid w:val="00A63E6B"/>
    <w:rsid w:val="00A806EF"/>
    <w:rsid w:val="00AA247E"/>
    <w:rsid w:val="00B82918"/>
    <w:rsid w:val="00BC2FB6"/>
    <w:rsid w:val="00BF51E3"/>
    <w:rsid w:val="00C6309C"/>
    <w:rsid w:val="00C87289"/>
    <w:rsid w:val="00D00B1F"/>
    <w:rsid w:val="00D545B7"/>
    <w:rsid w:val="00D808AB"/>
    <w:rsid w:val="00DA4B45"/>
    <w:rsid w:val="00DC7D27"/>
    <w:rsid w:val="00E246D8"/>
    <w:rsid w:val="00E720A6"/>
    <w:rsid w:val="00E955C7"/>
    <w:rsid w:val="00EE30F9"/>
    <w:rsid w:val="00EF5663"/>
    <w:rsid w:val="00F13D4F"/>
    <w:rsid w:val="00F208BC"/>
    <w:rsid w:val="00F7256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93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28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5569"/>
    <w:rPr>
      <w:rFonts w:ascii="Helvetica" w:hAnsi="Helvetica" w:cs="Times New Roman"/>
      <w:sz w:val="36"/>
      <w:szCs w:val="36"/>
      <w:lang w:eastAsia="en-GB"/>
    </w:rPr>
  </w:style>
  <w:style w:type="paragraph" w:customStyle="1" w:styleId="p2">
    <w:name w:val="p2"/>
    <w:basedOn w:val="Normal"/>
    <w:rsid w:val="00635569"/>
    <w:rPr>
      <w:rFonts w:ascii="Helvetica" w:hAnsi="Helvetica" w:cs="Times New Roman"/>
      <w:sz w:val="27"/>
      <w:szCs w:val="27"/>
      <w:lang w:eastAsia="en-GB"/>
    </w:rPr>
  </w:style>
  <w:style w:type="paragraph" w:customStyle="1" w:styleId="p3">
    <w:name w:val="p3"/>
    <w:basedOn w:val="Normal"/>
    <w:rsid w:val="00635569"/>
    <w:rPr>
      <w:rFonts w:ascii="Helvetica" w:hAnsi="Helvetica" w:cs="Times New Roman"/>
      <w:sz w:val="18"/>
      <w:szCs w:val="18"/>
      <w:lang w:eastAsia="en-GB"/>
    </w:rPr>
  </w:style>
  <w:style w:type="paragraph" w:customStyle="1" w:styleId="p4">
    <w:name w:val="p4"/>
    <w:basedOn w:val="Normal"/>
    <w:rsid w:val="00635569"/>
    <w:rPr>
      <w:rFonts w:ascii="Courier" w:hAnsi="Courier" w:cs="Times New Roman"/>
      <w:sz w:val="15"/>
      <w:szCs w:val="15"/>
      <w:lang w:eastAsia="en-GB"/>
    </w:rPr>
  </w:style>
  <w:style w:type="character" w:customStyle="1" w:styleId="s1">
    <w:name w:val="s1"/>
    <w:basedOn w:val="DefaultParagraphFont"/>
    <w:rsid w:val="00635569"/>
    <w:rPr>
      <w:rFonts w:ascii="Helvetica" w:hAnsi="Helvetica" w:hint="default"/>
      <w:sz w:val="15"/>
      <w:szCs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872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/>
    <w:rsid w:val="00C8728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728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40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D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44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440"/>
    <w:rPr>
      <w:b/>
      <w:bCs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54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44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D5440"/>
    <w:rPr>
      <w:vertAlign w:val="superscript"/>
    </w:rPr>
  </w:style>
  <w:style w:type="paragraph" w:styleId="Revision">
    <w:name w:val="Revision"/>
    <w:hidden/>
    <w:uiPriority w:val="99"/>
    <w:semiHidden/>
    <w:rsid w:val="00F13D4F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A5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7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5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700ECE-6DB0-7042-9183-4FDF4187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926</Words>
  <Characters>5279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Michael</dc:creator>
  <cp:lastModifiedBy>MCDONALD Michael</cp:lastModifiedBy>
  <cp:revision>6</cp:revision>
  <cp:lastPrinted>2017-11-23T14:52:00Z</cp:lastPrinted>
  <dcterms:created xsi:type="dcterms:W3CDTF">2017-11-23T14:52:00Z</dcterms:created>
  <dcterms:modified xsi:type="dcterms:W3CDTF">2017-11-23T16:49:00Z</dcterms:modified>
</cp:coreProperties>
</file>